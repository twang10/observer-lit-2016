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E1B91CF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0" w:author="Tess Ross-Callahan" w:date="2016-04-02T13:53:00Z"/>
          <w:rFonts w:ascii="Times New Roman" w:hAnsi="Times New Roman" w:cs="Times New Roman"/>
          <w:bCs/>
          <w:color w:val="auto"/>
          <w:sz w:val="24"/>
          <w:szCs w:val="24"/>
          <w:rPrChange w:id="1" w:author="Tess Ross-Callahan" w:date="2016-04-02T13:54:00Z">
            <w:rPr>
              <w:ins w:id="2" w:author="Tess Ross-Callahan" w:date="2016-04-02T13:53:00Z"/>
              <w:rFonts w:ascii="Helvetica" w:hAnsi="Helvetica" w:cs="Helvetica"/>
              <w:b/>
              <w:bCs/>
              <w:sz w:val="24"/>
              <w:szCs w:val="24"/>
            </w:rPr>
          </w:rPrChange>
        </w:rPr>
      </w:pPr>
      <w:ins w:id="3" w:author="Tess Ross-Callahan" w:date="2016-04-02T13:53:00Z"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4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 xml:space="preserve">Parts I &amp; II               </w:t>
        </w:r>
      </w:ins>
    </w:p>
    <w:p w14:paraId="72B589F0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5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6" w:author="Tess Ross-Callahan" w:date="2016-04-02T13:54:00Z">
            <w:rPr>
              <w:ins w:id="7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</w:p>
    <w:p w14:paraId="3979B0ED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8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9" w:author="Tess Ross-Callahan" w:date="2016-04-02T13:54:00Z">
            <w:rPr>
              <w:ins w:id="10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11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2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I.</w:t>
        </w:r>
      </w:ins>
    </w:p>
    <w:p w14:paraId="0C854DF1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3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4" w:author="Tess Ross-Callahan" w:date="2016-04-02T13:54:00Z">
            <w:rPr>
              <w:ins w:id="15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</w:p>
    <w:p w14:paraId="710BC1DB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6" w:author="Tess Ross-Callahan" w:date="2016-04-02T13:53:00Z"/>
          <w:rFonts w:ascii="Times New Roman" w:hAnsi="Times New Roman" w:cs="Times New Roman"/>
          <w:bCs/>
          <w:color w:val="auto"/>
          <w:sz w:val="24"/>
          <w:szCs w:val="24"/>
          <w:rPrChange w:id="17" w:author="Tess Ross-Callahan" w:date="2016-04-02T13:54:00Z">
            <w:rPr>
              <w:ins w:id="18" w:author="Tess Ross-Callahan" w:date="2016-04-02T13:53:00Z"/>
              <w:rFonts w:ascii="Helvetica" w:hAnsi="Helvetica" w:cs="Helvetica"/>
              <w:b/>
              <w:bCs/>
              <w:sz w:val="24"/>
              <w:szCs w:val="24"/>
            </w:rPr>
          </w:rPrChange>
        </w:rPr>
      </w:pPr>
      <w:ins w:id="19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20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smaller wider people i</w:t>
        </w:r>
        <w:bookmarkStart w:id="21" w:name="_GoBack"/>
        <w:bookmarkEnd w:id="21"/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22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n a smaller wider world, </w:t>
        </w:r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23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>we were</w:t>
        </w:r>
      </w:ins>
    </w:p>
    <w:p w14:paraId="6B18EE4F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24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25" w:author="Tess Ross-Callahan" w:date="2016-04-02T13:54:00Z">
            <w:rPr>
              <w:ins w:id="26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27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28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combing </w:t>
        </w:r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29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>life</w:t>
        </w:r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30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for seashell miracles and coming up not empty-handed</w:t>
        </w:r>
      </w:ins>
    </w:p>
    <w:p w14:paraId="367B415D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31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32" w:author="Tess Ross-Callahan" w:date="2016-04-02T13:54:00Z">
            <w:rPr>
              <w:ins w:id="33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34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35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at it’s end a lantern in the cool night grass between root beer cans and </w:t>
        </w:r>
      </w:ins>
    </w:p>
    <w:p w14:paraId="31875F95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36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37" w:author="Tess Ross-Callahan" w:date="2016-04-02T13:54:00Z">
            <w:rPr>
              <w:ins w:id="38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39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40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ab/>
          <w:t>unprompted smiles</w:t>
        </w:r>
      </w:ins>
    </w:p>
    <w:p w14:paraId="316AA5F4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41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42" w:author="Tess Ross-Callahan" w:date="2016-04-02T13:54:00Z">
            <w:rPr>
              <w:ins w:id="43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44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45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     </w:t>
        </w:r>
      </w:ins>
    </w:p>
    <w:p w14:paraId="636D5EC6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46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47" w:author="Tess Ross-Callahan" w:date="2016-04-02T13:54:00Z">
            <w:rPr>
              <w:ins w:id="48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49" w:author="Tess Ross-Callahan" w:date="2016-04-02T13:53:00Z"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50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>how much higher could we aim</w:t>
        </w:r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51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than to stay yearning </w:t>
        </w:r>
      </w:ins>
    </w:p>
    <w:p w14:paraId="75D9C9AA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52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53" w:author="Tess Ross-Callahan" w:date="2016-04-02T13:54:00Z">
            <w:rPr>
              <w:ins w:id="54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55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56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to </w:t>
        </w:r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57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>crack</w:t>
        </w:r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58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the eggshell sky, to </w:t>
        </w:r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59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 xml:space="preserve">stay woke under sheets </w:t>
        </w:r>
      </w:ins>
    </w:p>
    <w:p w14:paraId="3F1A62A3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60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61" w:author="Tess Ross-Callahan" w:date="2016-04-02T13:54:00Z">
            <w:rPr>
              <w:ins w:id="62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63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64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with our jackets on, plucking feather-splinters from the down with surgical care, </w:t>
        </w:r>
      </w:ins>
    </w:p>
    <w:p w14:paraId="7246E5FF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65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66" w:author="Tess Ross-Callahan" w:date="2016-04-02T13:54:00Z">
            <w:rPr>
              <w:ins w:id="67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68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69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ab/>
          <w:t>cooing seriously</w:t>
        </w:r>
      </w:ins>
    </w:p>
    <w:p w14:paraId="24F25F39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70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71" w:author="Tess Ross-Callahan" w:date="2016-04-02T13:54:00Z">
            <w:rPr>
              <w:ins w:id="72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73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74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     </w:t>
        </w:r>
      </w:ins>
    </w:p>
    <w:p w14:paraId="013BE3A7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75" w:author="Tess Ross-Callahan" w:date="2016-04-02T13:53:00Z"/>
          <w:rFonts w:ascii="Times New Roman" w:hAnsi="Times New Roman" w:cs="Times New Roman"/>
          <w:bCs/>
          <w:color w:val="auto"/>
          <w:sz w:val="24"/>
          <w:szCs w:val="24"/>
          <w:rPrChange w:id="76" w:author="Tess Ross-Callahan" w:date="2016-04-02T13:54:00Z">
            <w:rPr>
              <w:ins w:id="77" w:author="Tess Ross-Callahan" w:date="2016-04-02T13:53:00Z"/>
              <w:rFonts w:ascii="Helvetica" w:hAnsi="Helvetica" w:cs="Helvetica"/>
              <w:b/>
              <w:bCs/>
              <w:sz w:val="24"/>
              <w:szCs w:val="24"/>
            </w:rPr>
          </w:rPrChange>
        </w:rPr>
      </w:pPr>
      <w:ins w:id="78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79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the crowning head of love </w:t>
        </w:r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80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>didn’t</w:t>
        </w:r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81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</w:t>
        </w:r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82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>care</w:t>
        </w:r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83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much about genitals</w:t>
        </w:r>
      </w:ins>
    </w:p>
    <w:p w14:paraId="71993E41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84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85" w:author="Tess Ross-Callahan" w:date="2016-04-02T13:54:00Z">
            <w:rPr>
              <w:ins w:id="86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87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88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only the whirling clouds and the swinging sun and the ground beneath our asses</w:t>
        </w:r>
      </w:ins>
    </w:p>
    <w:p w14:paraId="1EF6337C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89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90" w:author="Tess Ross-Callahan" w:date="2016-04-02T13:54:00Z">
            <w:rPr>
              <w:ins w:id="91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92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93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ab/>
          <w:t xml:space="preserve">and hors d’oeuvres of cheese in plastic </w:t>
        </w:r>
      </w:ins>
    </w:p>
    <w:p w14:paraId="6621E267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94" w:author="Tess Ross-Callahan" w:date="2016-04-02T13:53:00Z"/>
          <w:rFonts w:ascii="Times New Roman" w:hAnsi="Times New Roman" w:cs="Times New Roman"/>
          <w:bCs/>
          <w:color w:val="auto"/>
          <w:sz w:val="24"/>
          <w:szCs w:val="24"/>
          <w:rPrChange w:id="95" w:author="Tess Ross-Callahan" w:date="2016-04-02T13:54:00Z">
            <w:rPr>
              <w:ins w:id="96" w:author="Tess Ross-Callahan" w:date="2016-04-02T13:53:00Z"/>
              <w:rFonts w:ascii="Helvetica" w:hAnsi="Helvetica" w:cs="Helvetica"/>
              <w:b/>
              <w:bCs/>
              <w:sz w:val="24"/>
              <w:szCs w:val="24"/>
            </w:rPr>
          </w:rPrChange>
        </w:rPr>
      </w:pPr>
      <w:ins w:id="97" w:author="Tess Ross-Callahan" w:date="2016-04-02T13:53:00Z"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98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>as daydreams shimmered in the air like tuning forks</w:t>
        </w:r>
      </w:ins>
    </w:p>
    <w:p w14:paraId="3CF778C3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99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00" w:author="Tess Ross-Callahan" w:date="2016-04-02T13:54:00Z">
            <w:rPr>
              <w:ins w:id="101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</w:p>
    <w:p w14:paraId="7CE0A787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02" w:author="Tess Ross-Callahan" w:date="2016-04-02T13:53:00Z"/>
          <w:rFonts w:ascii="Times New Roman" w:hAnsi="Times New Roman" w:cs="Times New Roman"/>
          <w:bCs/>
          <w:color w:val="auto"/>
          <w:sz w:val="24"/>
          <w:szCs w:val="24"/>
          <w:rPrChange w:id="103" w:author="Tess Ross-Callahan" w:date="2016-04-02T13:54:00Z">
            <w:rPr>
              <w:ins w:id="104" w:author="Tess Ross-Callahan" w:date="2016-04-02T13:53:00Z"/>
              <w:rFonts w:ascii="Helvetica" w:hAnsi="Helvetica" w:cs="Helvetica"/>
              <w:b/>
              <w:bCs/>
              <w:sz w:val="24"/>
              <w:szCs w:val="24"/>
            </w:rPr>
          </w:rPrChange>
        </w:rPr>
      </w:pPr>
      <w:ins w:id="105" w:author="Tess Ross-Callahan" w:date="2016-04-02T13:53:00Z"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106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>If only my strides were as long, my eyes as wide, my soul as green as</w:t>
        </w:r>
      </w:ins>
    </w:p>
    <w:p w14:paraId="5187EC50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07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08" w:author="Tess Ross-Callahan" w:date="2016-04-02T13:54:00Z">
            <w:rPr>
              <w:ins w:id="109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110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11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ab/>
        </w:r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112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 xml:space="preserve">crazy, lovely </w:t>
        </w:r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13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you unkempt, unknowable me</w:t>
        </w:r>
      </w:ins>
    </w:p>
    <w:p w14:paraId="6681A615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14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15" w:author="Tess Ross-Callahan" w:date="2016-04-02T13:54:00Z">
            <w:rPr>
              <w:ins w:id="116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117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18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in a daze on the dais of my heart</w:t>
        </w:r>
      </w:ins>
    </w:p>
    <w:p w14:paraId="16CD587C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19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20" w:author="Tess Ross-Callahan" w:date="2016-04-02T13:54:00Z">
            <w:rPr>
              <w:ins w:id="121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122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23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in those days when I still knew where to find it</w:t>
        </w:r>
      </w:ins>
    </w:p>
    <w:p w14:paraId="5EC85341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24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25" w:author="Tess Ross-Callahan" w:date="2016-04-02T13:54:00Z">
            <w:rPr>
              <w:ins w:id="126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</w:p>
    <w:p w14:paraId="462EC605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27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28" w:author="Tess Ross-Callahan" w:date="2016-04-02T13:54:00Z">
            <w:rPr>
              <w:ins w:id="129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</w:p>
    <w:p w14:paraId="0B6F8CC1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30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31" w:author="Tess Ross-Callahan" w:date="2016-04-02T13:54:00Z">
            <w:rPr>
              <w:ins w:id="132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133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34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II.</w:t>
        </w:r>
      </w:ins>
    </w:p>
    <w:p w14:paraId="517780E8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35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36" w:author="Tess Ross-Callahan" w:date="2016-04-02T13:54:00Z">
            <w:rPr>
              <w:ins w:id="137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</w:p>
    <w:p w14:paraId="70993858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38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39" w:author="Tess Ross-Callahan" w:date="2016-04-02T13:54:00Z">
            <w:rPr>
              <w:ins w:id="140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141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42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The plastic desks shone cynically in a lecture hall </w:t>
        </w:r>
      </w:ins>
    </w:p>
    <w:p w14:paraId="41136FAB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43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44" w:author="Tess Ross-Callahan" w:date="2016-04-02T13:54:00Z">
            <w:rPr>
              <w:ins w:id="145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146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47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where we were told that, technically, you could </w:t>
        </w:r>
      </w:ins>
    </w:p>
    <w:p w14:paraId="21AFDBF3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48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49" w:author="Tess Ross-Callahan" w:date="2016-04-02T13:54:00Z">
            <w:rPr>
              <w:ins w:id="150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151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52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never really know what it was like to be your past self</w:t>
        </w:r>
      </w:ins>
    </w:p>
    <w:p w14:paraId="7295B12C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53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54" w:author="Tess Ross-Callahan" w:date="2016-04-02T13:54:00Z">
            <w:rPr>
              <w:ins w:id="155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156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57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because consciousness never renews its momentary lease</w:t>
        </w:r>
      </w:ins>
    </w:p>
    <w:p w14:paraId="73BAD227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58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59" w:author="Tess Ross-Callahan" w:date="2016-04-02T13:54:00Z">
            <w:rPr>
              <w:ins w:id="160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161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62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in the mind—just picks up and moves out </w:t>
        </w:r>
      </w:ins>
    </w:p>
    <w:p w14:paraId="611D1508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63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64" w:author="Tess Ross-Callahan" w:date="2016-04-02T13:54:00Z">
            <w:rPr>
              <w:ins w:id="165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166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67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and leaves its shit behind.</w:t>
        </w:r>
      </w:ins>
    </w:p>
    <w:p w14:paraId="33BCBF48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68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69" w:author="Tess Ross-Callahan" w:date="2016-04-02T13:54:00Z">
            <w:rPr>
              <w:ins w:id="170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</w:p>
    <w:p w14:paraId="6B02EBCB" w14:textId="1CF752F5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71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72" w:author="Tess Ross-Callahan" w:date="2016-04-02T13:54:00Z">
            <w:rPr>
              <w:ins w:id="173" w:author="Tess Ross-Callahan" w:date="2016-04-02T13:53:00Z"/>
              <w:rFonts w:ascii="Helvetica" w:hAnsi="Helvetica" w:cs="Helvetica"/>
              <w:color w:val="800002"/>
              <w:sz w:val="24"/>
              <w:szCs w:val="24"/>
            </w:rPr>
          </w:rPrChange>
        </w:rPr>
      </w:pPr>
      <w:ins w:id="174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75" w:author="Tess Ross-Callahan" w:date="2016-04-02T13:54:00Z">
              <w:rPr>
                <w:rFonts w:ascii="Helvetica" w:hAnsi="Helvetica" w:cs="Helvetica"/>
                <w:color w:val="800002"/>
                <w:sz w:val="24"/>
                <w:szCs w:val="24"/>
              </w:rPr>
            </w:rPrChange>
          </w:rPr>
          <w:t xml:space="preserve">Nowadays, I search for you in </w:t>
        </w:r>
      </w:ins>
    </w:p>
    <w:p w14:paraId="45A84200" w14:textId="5403483E" w:rsidR="007236C0" w:rsidRPr="00A45FC7" w:rsidRDefault="00A45FC7">
      <w:pPr>
        <w:pStyle w:val="Normal1"/>
        <w:rPr>
          <w:rFonts w:ascii="Times New Roman" w:hAnsi="Times New Roman" w:cs="Times New Roman"/>
          <w:color w:val="auto"/>
          <w:sz w:val="24"/>
          <w:szCs w:val="24"/>
          <w:rPrChange w:id="176" w:author="Tess Ross-Callahan" w:date="2016-04-02T13:54:00Z">
            <w:rPr/>
          </w:rPrChange>
        </w:rPr>
      </w:pPr>
      <w:ins w:id="177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78" w:author="Tess Ross-Callahan" w:date="2016-04-02T13:54:00Z">
              <w:rPr>
                <w:rFonts w:ascii="Helvetica" w:hAnsi="Helvetica" w:cs="Helvetica"/>
                <w:color w:val="800002"/>
                <w:sz w:val="24"/>
                <w:szCs w:val="24"/>
              </w:rPr>
            </w:rPrChange>
          </w:rPr>
          <w:t>everyone.</w:t>
        </w:r>
      </w:ins>
    </w:p>
    <w:sectPr w:rsidR="007236C0" w:rsidRPr="00A45F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7236C0"/>
    <w:rsid w:val="006700F5"/>
    <w:rsid w:val="007236C0"/>
    <w:rsid w:val="00A45FC7"/>
    <w:rsid w:val="00A73787"/>
    <w:rsid w:val="00AC326C"/>
    <w:rsid w:val="00F9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C87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5A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5AE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326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26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26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26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2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1044</Characters>
  <Application>Microsoft Macintosh Word</Application>
  <DocSecurity>0</DocSecurity>
  <Lines>8</Lines>
  <Paragraphs>2</Paragraphs>
  <ScaleCrop>false</ScaleCrop>
  <Company>Tufts University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Carissa Fleury</cp:lastModifiedBy>
  <cp:revision>2</cp:revision>
  <dcterms:created xsi:type="dcterms:W3CDTF">2016-04-05T02:34:00Z</dcterms:created>
  <dcterms:modified xsi:type="dcterms:W3CDTF">2016-04-05T02:34:00Z</dcterms:modified>
</cp:coreProperties>
</file>
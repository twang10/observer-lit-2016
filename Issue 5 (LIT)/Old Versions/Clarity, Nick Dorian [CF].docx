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210C84" w14:textId="77777777" w:rsidR="003719E3" w:rsidRDefault="003719E3" w:rsidP="003719E3">
      <w:pPr>
        <w:pStyle w:val="NormalWeb"/>
        <w:shd w:val="clear" w:color="auto" w:fill="FFFFFF"/>
      </w:pP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t xml:space="preserve">Clarity </w:t>
      </w:r>
    </w:p>
    <w:p w14:paraId="6FEA10F9" w14:textId="0DA08534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Once</w:t>
      </w:r>
      <w:ins w:id="1" w:author="Carissa Fleury" w:date="2016-04-04T21:40:00Z">
        <w:r w:rsidR="000A3E4C">
          <w:rPr>
            <w:rFonts w:ascii="Arial" w:hAnsi="Arial" w:cs="Arial"/>
            <w:sz w:val="26"/>
            <w:szCs w:val="26"/>
          </w:rPr>
          <w:t>,</w:t>
        </w:r>
      </w:ins>
      <w:r>
        <w:rPr>
          <w:rFonts w:ascii="Arial" w:hAnsi="Arial" w:cs="Arial"/>
          <w:sz w:val="26"/>
          <w:szCs w:val="26"/>
        </w:rPr>
        <w:t xml:space="preserve"> I passed a teepee on the highway</w:t>
      </w:r>
      <w:r>
        <w:rPr>
          <w:rFonts w:ascii="Arial" w:hAnsi="Arial" w:cs="Arial"/>
          <w:sz w:val="26"/>
          <w:szCs w:val="26"/>
        </w:rPr>
        <w:br/>
        <w:t>but I didn’t know anything. Then you wrote</w:t>
      </w:r>
      <w:r>
        <w:rPr>
          <w:rFonts w:ascii="Arial" w:hAnsi="Arial" w:cs="Arial"/>
          <w:sz w:val="26"/>
          <w:szCs w:val="26"/>
        </w:rPr>
        <w:br/>
        <w:t>to me that you lived the Navajo life for</w:t>
      </w:r>
      <w:r>
        <w:rPr>
          <w:rFonts w:ascii="Arial" w:hAnsi="Arial" w:cs="Arial"/>
          <w:sz w:val="26"/>
          <w:szCs w:val="26"/>
        </w:rPr>
        <w:br/>
        <w:t>two weeks. How you were witness to night catching the scent of the stars in its palm,</w:t>
      </w:r>
      <w:r>
        <w:rPr>
          <w:rFonts w:ascii="Arial" w:hAnsi="Arial" w:cs="Arial"/>
          <w:sz w:val="26"/>
          <w:szCs w:val="26"/>
        </w:rPr>
        <w:br/>
        <w:t>so it’s just you, the fire, and a billion pinhole apertures expanding across the noiseless inheritance. How mothers and their daughters</w:t>
      </w:r>
      <w:r>
        <w:rPr>
          <w:rFonts w:ascii="Arial" w:hAnsi="Arial" w:cs="Arial"/>
          <w:sz w:val="26"/>
          <w:szCs w:val="26"/>
        </w:rPr>
        <w:br/>
        <w:t xml:space="preserve">and their grandmothers weave their own patterning dreams and rugs from the sky so they can sleep among their ancestors. </w:t>
      </w:r>
    </w:p>
    <w:p w14:paraId="019A0551" w14:textId="77777777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You told me how they have words for everything</w:t>
      </w:r>
      <w:r>
        <w:rPr>
          <w:rFonts w:ascii="Arial" w:hAnsi="Arial" w:cs="Arial"/>
          <w:sz w:val="26"/>
          <w:szCs w:val="26"/>
        </w:rPr>
        <w:br/>
        <w:t>we don’t and the children play in the dusty light that turns</w:t>
      </w:r>
      <w:r>
        <w:rPr>
          <w:rFonts w:ascii="Arial" w:hAnsi="Arial" w:cs="Arial"/>
          <w:sz w:val="26"/>
          <w:szCs w:val="26"/>
        </w:rPr>
        <w:br/>
        <w:t>dark pink. How bus rides with strangers are worth</w:t>
      </w:r>
      <w:r>
        <w:rPr>
          <w:rFonts w:ascii="Arial" w:hAnsi="Arial" w:cs="Arial"/>
          <w:sz w:val="26"/>
          <w:szCs w:val="26"/>
        </w:rPr>
        <w:br/>
        <w:t>eight hours because the mountain views are prodigious</w:t>
      </w:r>
      <w:r>
        <w:rPr>
          <w:rFonts w:ascii="Arial" w:hAnsi="Arial" w:cs="Arial"/>
          <w:sz w:val="26"/>
          <w:szCs w:val="26"/>
        </w:rPr>
        <w:br/>
        <w:t>but not ambitious and there is never an opportunity</w:t>
      </w:r>
      <w:r>
        <w:rPr>
          <w:rFonts w:ascii="Arial" w:hAnsi="Arial" w:cs="Arial"/>
          <w:sz w:val="26"/>
          <w:szCs w:val="26"/>
        </w:rPr>
        <w:br/>
        <w:t xml:space="preserve">for you to sigh and </w:t>
      </w:r>
      <w:commentRangeStart w:id="2"/>
      <w:r>
        <w:rPr>
          <w:rFonts w:ascii="Arial" w:hAnsi="Arial" w:cs="Arial"/>
          <w:sz w:val="26"/>
          <w:szCs w:val="26"/>
        </w:rPr>
        <w:t>think what am I doing here</w:t>
      </w:r>
      <w:commentRangeEnd w:id="2"/>
      <w:r w:rsidR="000A3E4C">
        <w:rPr>
          <w:rStyle w:val="CommentReference"/>
          <w:rFonts w:ascii="Cambria" w:hAnsi="Cambria" w:cs="Cambria"/>
          <w:color w:val="000000"/>
        </w:rPr>
        <w:commentReference w:id="2"/>
      </w:r>
      <w:r>
        <w:rPr>
          <w:rFonts w:ascii="Arial" w:hAnsi="Arial" w:cs="Arial"/>
          <w:sz w:val="26"/>
          <w:szCs w:val="26"/>
        </w:rPr>
        <w:t xml:space="preserve"> because</w:t>
      </w:r>
      <w:r>
        <w:rPr>
          <w:rFonts w:ascii="Arial" w:hAnsi="Arial" w:cs="Arial"/>
          <w:sz w:val="26"/>
          <w:szCs w:val="26"/>
        </w:rPr>
        <w:br/>
        <w:t>home isn’t something you question or consciously search</w:t>
      </w:r>
      <w:r>
        <w:rPr>
          <w:rFonts w:ascii="Arial" w:hAnsi="Arial" w:cs="Arial"/>
          <w:sz w:val="26"/>
          <w:szCs w:val="26"/>
        </w:rPr>
        <w:br/>
        <w:t>for, home finds you when it peeks out from the pockets</w:t>
      </w:r>
      <w:r>
        <w:rPr>
          <w:rFonts w:ascii="Arial" w:hAnsi="Arial" w:cs="Arial"/>
          <w:sz w:val="26"/>
          <w:szCs w:val="26"/>
        </w:rPr>
        <w:br/>
        <w:t xml:space="preserve">of </w:t>
      </w:r>
      <w:proofErr w:type="spellStart"/>
      <w:r>
        <w:rPr>
          <w:rFonts w:ascii="Arial" w:hAnsi="Arial" w:cs="Arial"/>
          <w:sz w:val="26"/>
          <w:szCs w:val="26"/>
        </w:rPr>
        <w:t>nopales</w:t>
      </w:r>
      <w:proofErr w:type="spellEnd"/>
      <w:r>
        <w:rPr>
          <w:rFonts w:ascii="Arial" w:hAnsi="Arial" w:cs="Arial"/>
          <w:sz w:val="26"/>
          <w:szCs w:val="26"/>
        </w:rPr>
        <w:t xml:space="preserve"> and red rocks to hum with the deep wind, when</w:t>
      </w:r>
      <w:r>
        <w:rPr>
          <w:rFonts w:ascii="Arial" w:hAnsi="Arial" w:cs="Arial"/>
          <w:sz w:val="26"/>
          <w:szCs w:val="26"/>
        </w:rPr>
        <w:br/>
        <w:t xml:space="preserve">it lulls you to sleep at night with ease, when it fills all the space between your bones and soul that you didn’t know existed. </w:t>
      </w:r>
    </w:p>
    <w:p w14:paraId="0CCA946C" w14:textId="77777777" w:rsidR="00EB6C22" w:rsidRDefault="00EB6C22">
      <w:pPr>
        <w:pStyle w:val="Normal1"/>
      </w:pPr>
    </w:p>
    <w:sectPr w:rsidR="00EB6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arissa Fleury" w:date="2016-04-04T21:42:00Z" w:initials="CF">
    <w:p w14:paraId="6FF81299" w14:textId="265F3BC6" w:rsidR="000A3E4C" w:rsidRDefault="000A3E4C">
      <w:pPr>
        <w:pStyle w:val="CommentText"/>
      </w:pPr>
      <w:r>
        <w:rPr>
          <w:rStyle w:val="CommentReference"/>
        </w:rPr>
        <w:annotationRef/>
      </w:r>
      <w:r>
        <w:t xml:space="preserve">I don’t know if you </w:t>
      </w:r>
      <w:proofErr w:type="spellStart"/>
      <w:r>
        <w:t>wanna</w:t>
      </w:r>
      <w:proofErr w:type="spellEnd"/>
      <w:r>
        <w:t xml:space="preserve"> add quotation marks around this or something because it reads a little confusing without some marking that “what am I doing here” is a thought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812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issa Fleury">
    <w15:presenceInfo w15:providerId="Windows Live" w15:userId="08c24bdbbbd5a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B6C22"/>
    <w:rsid w:val="000A3E4C"/>
    <w:rsid w:val="003719E3"/>
    <w:rsid w:val="00BA6921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BC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19E3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E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E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Carissa Fleury</cp:lastModifiedBy>
  <cp:revision>2</cp:revision>
  <dcterms:created xsi:type="dcterms:W3CDTF">2016-04-05T01:45:00Z</dcterms:created>
  <dcterms:modified xsi:type="dcterms:W3CDTF">2016-04-05T01:45:00Z</dcterms:modified>
</cp:coreProperties>
</file>
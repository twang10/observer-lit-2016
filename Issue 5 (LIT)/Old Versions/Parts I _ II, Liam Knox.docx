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1B91C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0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" w:author="Tess Ross-Callahan" w:date="2016-04-02T13:54:00Z">
            <w:rPr>
              <w:ins w:id="2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3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4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Parts I &amp; II               </w:t>
        </w:r>
      </w:ins>
    </w:p>
    <w:p w14:paraId="72B589F0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" w:author="Tess Ross-Callahan" w:date="2016-04-02T13:54:00Z">
            <w:rPr>
              <w:ins w:id="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3979B0ED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9" w:author="Tess Ross-Callahan" w:date="2016-04-02T13:54:00Z">
            <w:rPr>
              <w:ins w:id="1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I.</w:t>
        </w:r>
      </w:ins>
    </w:p>
    <w:p w14:paraId="0C854DF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" w:author="Tess Ross-Callahan" w:date="2016-04-02T13:54:00Z">
            <w:rPr>
              <w:ins w:id="1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10BC1DB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7" w:author="Tess Ross-Callahan" w:date="2016-04-02T13:54:00Z">
            <w:rPr>
              <w:ins w:id="18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proofErr w:type="gramStart"/>
      <w:ins w:id="1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smaller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wider people in a smaller wider world,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22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we were</w:t>
        </w:r>
      </w:ins>
    </w:p>
    <w:p w14:paraId="6B18EE4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2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24" w:author="Tess Ross-Callahan" w:date="2016-04-02T13:54:00Z">
            <w:rPr>
              <w:ins w:id="2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2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combing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2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life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for seashell miracles and coming up not empty-handed</w:t>
        </w:r>
      </w:ins>
    </w:p>
    <w:p w14:paraId="367B415D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3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32" w:author="Tess Ross-Callahan" w:date="2016-04-02T13:54:00Z">
            <w:rPr>
              <w:ins w:id="3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3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at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it’s end a lantern in the cool night grass between root beer cans and </w:t>
        </w:r>
      </w:ins>
    </w:p>
    <w:p w14:paraId="31875F9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3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38" w:author="Tess Ross-Callahan" w:date="2016-04-02T13:54:00Z">
            <w:rPr>
              <w:ins w:id="3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4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</w:r>
        <w:proofErr w:type="gramStart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unprompted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smiles</w:t>
        </w:r>
      </w:ins>
    </w:p>
    <w:p w14:paraId="316AA5F4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4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45" w:author="Tess Ross-Callahan" w:date="2016-04-02T13:54:00Z">
            <w:rPr>
              <w:ins w:id="4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4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     </w:t>
        </w:r>
      </w:ins>
    </w:p>
    <w:p w14:paraId="636D5EC6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4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50" w:author="Tess Ross-Callahan" w:date="2016-04-02T13:54:00Z">
            <w:rPr>
              <w:ins w:id="5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52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3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how</w:t>
        </w:r>
        <w:proofErr w:type="gramEnd"/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4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 much higher could we aim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than to stay yearning </w:t>
        </w:r>
      </w:ins>
    </w:p>
    <w:p w14:paraId="75D9C9AA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5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57" w:author="Tess Ross-Callahan" w:date="2016-04-02T13:54:00Z">
            <w:rPr>
              <w:ins w:id="5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5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to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62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crack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the eggshell sky, to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64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stay woke under sheets </w:t>
        </w:r>
      </w:ins>
    </w:p>
    <w:p w14:paraId="3F1A62A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6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6" w:author="Tess Ross-Callahan" w:date="2016-04-02T13:54:00Z">
            <w:rPr>
              <w:ins w:id="6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68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with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our jackets on, plucking feather-splinters from the down with surgical care, </w:t>
        </w:r>
      </w:ins>
    </w:p>
    <w:p w14:paraId="7246E5F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7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72" w:author="Tess Ross-Callahan" w:date="2016-04-02T13:54:00Z">
            <w:rPr>
              <w:ins w:id="7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7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</w:r>
        <w:proofErr w:type="gramStart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cooing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seriously</w:t>
        </w:r>
      </w:ins>
    </w:p>
    <w:p w14:paraId="24F25F39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7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79" w:author="Tess Ross-Callahan" w:date="2016-04-02T13:54:00Z">
            <w:rPr>
              <w:ins w:id="8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8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     </w:t>
        </w:r>
      </w:ins>
    </w:p>
    <w:p w14:paraId="013BE3A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3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84" w:author="Tess Ross-Callahan" w:date="2016-04-02T13:54:00Z">
            <w:rPr>
              <w:ins w:id="85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proofErr w:type="gramStart"/>
      <w:ins w:id="8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the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crowning head of love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8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didn’t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9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91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care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9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much about genitals</w:t>
        </w:r>
      </w:ins>
    </w:p>
    <w:p w14:paraId="71993E4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94" w:author="Tess Ross-Callahan" w:date="2016-04-02T13:54:00Z">
            <w:rPr>
              <w:ins w:id="9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9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9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only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9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the whirling clouds and the swinging sun and the ground beneath our asses</w:t>
        </w:r>
      </w:ins>
    </w:p>
    <w:p w14:paraId="1EF6337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00" w:author="Tess Ross-Callahan" w:date="2016-04-02T13:54:00Z">
            <w:rPr>
              <w:ins w:id="10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0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0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</w:r>
        <w:proofErr w:type="gramStart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0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and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0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hors d’oeuvres of cheese in plastic </w:t>
        </w:r>
      </w:ins>
    </w:p>
    <w:p w14:paraId="6621E26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06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07" w:author="Tess Ross-Callahan" w:date="2016-04-02T13:54:00Z">
            <w:rPr>
              <w:ins w:id="108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proofErr w:type="gramStart"/>
      <w:ins w:id="109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10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as</w:t>
        </w:r>
        <w:proofErr w:type="gramEnd"/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11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 daydreams shimmered in the air like tuning forks</w:t>
        </w:r>
      </w:ins>
    </w:p>
    <w:p w14:paraId="3CF778C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12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13" w:author="Tess Ross-Callahan" w:date="2016-04-02T13:54:00Z">
            <w:rPr>
              <w:ins w:id="114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CE0A78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15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16" w:author="Tess Ross-Callahan" w:date="2016-04-02T13:54:00Z">
            <w:rPr>
              <w:ins w:id="117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118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1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If only my strides were as long, my eyes as wide, my soul as green as</w:t>
        </w:r>
      </w:ins>
    </w:p>
    <w:p w14:paraId="5187EC50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1" w:author="Tess Ross-Callahan" w:date="2016-04-02T13:54:00Z">
            <w:rPr>
              <w:ins w:id="12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2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2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</w:r>
        <w:proofErr w:type="gramStart"/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25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crazy</w:t>
        </w:r>
        <w:proofErr w:type="gramEnd"/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26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, lovely 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2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you unkempt, unknowable me</w:t>
        </w:r>
      </w:ins>
    </w:p>
    <w:p w14:paraId="6681A61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9" w:author="Tess Ross-Callahan" w:date="2016-04-02T13:54:00Z">
            <w:rPr>
              <w:ins w:id="13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3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a daze on the dais of my heart</w:t>
        </w:r>
      </w:ins>
    </w:p>
    <w:p w14:paraId="16CD587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5" w:author="Tess Ross-Callahan" w:date="2016-04-02T13:54:00Z">
            <w:rPr>
              <w:ins w:id="13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3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those days when I still knew where to find it</w:t>
        </w:r>
      </w:ins>
    </w:p>
    <w:p w14:paraId="5EC8534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1" w:author="Tess Ross-Callahan" w:date="2016-04-02T13:54:00Z">
            <w:rPr>
              <w:ins w:id="14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462EC60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4" w:author="Tess Ross-Callahan" w:date="2016-04-02T13:54:00Z">
            <w:rPr>
              <w:ins w:id="14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0B6F8CC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7" w:author="Tess Ross-Callahan" w:date="2016-04-02T13:54:00Z">
            <w:rPr>
              <w:ins w:id="14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4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5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II.</w:t>
        </w:r>
      </w:ins>
    </w:p>
    <w:p w14:paraId="517780E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2" w:author="Tess Ross-Callahan" w:date="2016-04-02T13:54:00Z">
            <w:rPr>
              <w:ins w:id="15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099385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5" w:author="Tess Ross-Callahan" w:date="2016-04-02T13:54:00Z">
            <w:rPr>
              <w:ins w:id="15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5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5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The plastic desks shone cynically in a lecture hall </w:t>
        </w:r>
      </w:ins>
    </w:p>
    <w:p w14:paraId="41136FAB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60" w:author="Tess Ross-Callahan" w:date="2016-04-02T13:54:00Z">
            <w:rPr>
              <w:ins w:id="16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6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where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we were told that, technically, you could </w:t>
        </w:r>
      </w:ins>
    </w:p>
    <w:p w14:paraId="21AFDBF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66" w:author="Tess Ross-Callahan" w:date="2016-04-02T13:54:00Z">
            <w:rPr>
              <w:ins w:id="16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68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never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really know what it was like to be your past self</w:t>
        </w:r>
      </w:ins>
    </w:p>
    <w:p w14:paraId="7295B12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7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72" w:author="Tess Ross-Callahan" w:date="2016-04-02T13:54:00Z">
            <w:rPr>
              <w:ins w:id="17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7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because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consciousness never renews its momentary lease</w:t>
        </w:r>
      </w:ins>
    </w:p>
    <w:p w14:paraId="73BAD22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7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78" w:author="Tess Ross-Callahan" w:date="2016-04-02T13:54:00Z">
            <w:rPr>
              <w:ins w:id="17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8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8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8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the mind—just picks up and moves out </w:t>
        </w:r>
      </w:ins>
    </w:p>
    <w:p w14:paraId="611D150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8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84" w:author="Tess Ross-Callahan" w:date="2016-04-02T13:54:00Z">
            <w:rPr>
              <w:ins w:id="18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proofErr w:type="gramStart"/>
      <w:ins w:id="18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8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and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8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leaves its shit behind.</w:t>
        </w:r>
      </w:ins>
    </w:p>
    <w:p w14:paraId="33BCBF4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8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90" w:author="Tess Ross-Callahan" w:date="2016-04-02T13:54:00Z">
            <w:rPr>
              <w:ins w:id="19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6B02EBCB" w14:textId="1CF752F5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92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93" w:author="Tess Ross-Callahan" w:date="2016-04-02T13:54:00Z">
            <w:rPr>
              <w:ins w:id="194" w:author="Tess Ross-Callahan" w:date="2016-04-02T13:53:00Z"/>
              <w:rFonts w:ascii="Helvetica" w:hAnsi="Helvetica" w:cs="Helvetica"/>
              <w:color w:val="800002"/>
              <w:sz w:val="24"/>
              <w:szCs w:val="24"/>
            </w:rPr>
          </w:rPrChange>
        </w:rPr>
      </w:pPr>
      <w:bookmarkStart w:id="195" w:name="_GoBack"/>
      <w:bookmarkEnd w:id="195"/>
      <w:ins w:id="19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97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 xml:space="preserve">Nowadays, I search for you in </w:t>
        </w:r>
      </w:ins>
    </w:p>
    <w:p w14:paraId="45A84200" w14:textId="5403483E" w:rsidR="007236C0" w:rsidRPr="00A45FC7" w:rsidRDefault="00A45FC7">
      <w:pPr>
        <w:pStyle w:val="normal0"/>
        <w:rPr>
          <w:rFonts w:ascii="Times New Roman" w:hAnsi="Times New Roman" w:cs="Times New Roman"/>
          <w:color w:val="auto"/>
          <w:sz w:val="24"/>
          <w:szCs w:val="24"/>
          <w:rPrChange w:id="198" w:author="Tess Ross-Callahan" w:date="2016-04-02T13:54:00Z">
            <w:rPr/>
          </w:rPrChange>
        </w:rPr>
      </w:pPr>
      <w:proofErr w:type="gramStart"/>
      <w:ins w:id="19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00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>everyone</w:t>
        </w:r>
        <w:proofErr w:type="gramEnd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01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>.</w:t>
        </w:r>
      </w:ins>
    </w:p>
    <w:sectPr w:rsidR="007236C0" w:rsidRPr="00A45F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236C0"/>
    <w:rsid w:val="007236C0"/>
    <w:rsid w:val="00A45FC7"/>
    <w:rsid w:val="00AC326C"/>
    <w:rsid w:val="00F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C8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5A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A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32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2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2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2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2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5A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A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32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2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2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2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Macintosh Word</Application>
  <DocSecurity>0</DocSecurity>
  <Lines>8</Lines>
  <Paragraphs>2</Paragraphs>
  <ScaleCrop>false</ScaleCrop>
  <Company>Tufts University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3</cp:revision>
  <dcterms:created xsi:type="dcterms:W3CDTF">2016-03-29T22:53:00Z</dcterms:created>
  <dcterms:modified xsi:type="dcterms:W3CDTF">2016-04-02T17:57:00Z</dcterms:modified>
</cp:coreProperties>
</file>
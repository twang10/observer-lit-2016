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E1B91CF" w14:textId="77777777" w:rsidR="00A45FC7" w:rsidRPr="00A45FC7" w:rsidRDefault="00A45FC7" w:rsidP="00A45F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ins w:id="0" w:author="Tess Ross-Callahan" w:date="2016-04-02T13:53:00Z"/>
          <w:rFonts w:ascii="Times New Roman" w:hAnsi="Times New Roman" w:cs="Times New Roman"/>
          <w:bCs/>
          <w:color w:val="auto"/>
          <w:sz w:val="24"/>
          <w:szCs w:val="24"/>
          <w:rPrChange w:id="1" w:author="Tess Ross-Callahan" w:date="2016-04-02T13:54:00Z">
            <w:rPr>
              <w:ins w:id="2" w:author="Tess Ross-Callahan" w:date="2016-04-02T13:53:00Z"/>
              <w:rFonts w:ascii="Helvetica" w:hAnsi="Helvetica" w:cs="Helvetica"/>
              <w:b/>
              <w:bCs/>
              <w:sz w:val="24"/>
              <w:szCs w:val="24"/>
            </w:rPr>
          </w:rPrChange>
        </w:rPr>
      </w:pPr>
      <w:bookmarkStart w:id="3" w:name="_GoBack"/>
      <w:bookmarkEnd w:id="3"/>
      <w:ins w:id="4" w:author="Tess Ross-Callahan" w:date="2016-04-02T13:53:00Z">
        <w:r w:rsidRPr="00A45FC7">
          <w:rPr>
            <w:rFonts w:ascii="Times New Roman" w:hAnsi="Times New Roman" w:cs="Times New Roman"/>
            <w:bCs/>
            <w:color w:val="auto"/>
            <w:sz w:val="24"/>
            <w:szCs w:val="24"/>
            <w:rPrChange w:id="5" w:author="Tess Ross-Callahan" w:date="2016-04-02T13:54:00Z">
              <w:rPr>
                <w:rFonts w:ascii="Helvetica" w:hAnsi="Helvetica" w:cs="Helvetica"/>
                <w:b/>
                <w:bCs/>
                <w:sz w:val="24"/>
                <w:szCs w:val="24"/>
              </w:rPr>
            </w:rPrChange>
          </w:rPr>
          <w:t xml:space="preserve">Parts I &amp; II               </w:t>
        </w:r>
      </w:ins>
    </w:p>
    <w:p w14:paraId="72B589F0" w14:textId="77777777" w:rsidR="00A45FC7" w:rsidRPr="00A45FC7" w:rsidRDefault="00A45FC7" w:rsidP="00A45F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ins w:id="6" w:author="Tess Ross-Callahan" w:date="2016-04-02T13:53:00Z"/>
          <w:rFonts w:ascii="Times New Roman" w:hAnsi="Times New Roman" w:cs="Times New Roman"/>
          <w:color w:val="auto"/>
          <w:sz w:val="24"/>
          <w:szCs w:val="24"/>
          <w:rPrChange w:id="7" w:author="Tess Ross-Callahan" w:date="2016-04-02T13:54:00Z">
            <w:rPr>
              <w:ins w:id="8" w:author="Tess Ross-Callahan" w:date="2016-04-02T13:53:00Z"/>
              <w:rFonts w:ascii="Helvetica" w:hAnsi="Helvetica" w:cs="Helvetica"/>
              <w:sz w:val="24"/>
              <w:szCs w:val="24"/>
            </w:rPr>
          </w:rPrChange>
        </w:rPr>
      </w:pPr>
    </w:p>
    <w:p w14:paraId="3979B0ED" w14:textId="77777777" w:rsidR="00A45FC7" w:rsidRPr="00A45FC7" w:rsidRDefault="00A45FC7" w:rsidP="00A45F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ins w:id="9" w:author="Tess Ross-Callahan" w:date="2016-04-02T13:53:00Z"/>
          <w:rFonts w:ascii="Times New Roman" w:hAnsi="Times New Roman" w:cs="Times New Roman"/>
          <w:color w:val="auto"/>
          <w:sz w:val="24"/>
          <w:szCs w:val="24"/>
          <w:rPrChange w:id="10" w:author="Tess Ross-Callahan" w:date="2016-04-02T13:54:00Z">
            <w:rPr>
              <w:ins w:id="11" w:author="Tess Ross-Callahan" w:date="2016-04-02T13:53:00Z"/>
              <w:rFonts w:ascii="Helvetica" w:hAnsi="Helvetica" w:cs="Helvetica"/>
              <w:sz w:val="24"/>
              <w:szCs w:val="24"/>
            </w:rPr>
          </w:rPrChange>
        </w:rPr>
      </w:pPr>
      <w:ins w:id="12" w:author="Tess Ross-Callahan" w:date="2016-04-02T13:53:00Z">
        <w:r w:rsidRPr="00A45FC7">
          <w:rPr>
            <w:rFonts w:ascii="Times New Roman" w:hAnsi="Times New Roman" w:cs="Times New Roman"/>
            <w:color w:val="auto"/>
            <w:sz w:val="24"/>
            <w:szCs w:val="24"/>
            <w:rPrChange w:id="13" w:author="Tess Ross-Callahan" w:date="2016-04-02T13:54:00Z">
              <w:rPr>
                <w:rFonts w:ascii="Helvetica" w:hAnsi="Helvetica" w:cs="Helvetica"/>
                <w:sz w:val="24"/>
                <w:szCs w:val="24"/>
              </w:rPr>
            </w:rPrChange>
          </w:rPr>
          <w:t>I.</w:t>
        </w:r>
      </w:ins>
    </w:p>
    <w:p w14:paraId="0C854DF1" w14:textId="77777777" w:rsidR="00A45FC7" w:rsidRPr="00A45FC7" w:rsidRDefault="00A45FC7" w:rsidP="00A45F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ins w:id="14" w:author="Tess Ross-Callahan" w:date="2016-04-02T13:53:00Z"/>
          <w:rFonts w:ascii="Times New Roman" w:hAnsi="Times New Roman" w:cs="Times New Roman"/>
          <w:color w:val="auto"/>
          <w:sz w:val="24"/>
          <w:szCs w:val="24"/>
          <w:rPrChange w:id="15" w:author="Tess Ross-Callahan" w:date="2016-04-02T13:54:00Z">
            <w:rPr>
              <w:ins w:id="16" w:author="Tess Ross-Callahan" w:date="2016-04-02T13:53:00Z"/>
              <w:rFonts w:ascii="Helvetica" w:hAnsi="Helvetica" w:cs="Helvetica"/>
              <w:sz w:val="24"/>
              <w:szCs w:val="24"/>
            </w:rPr>
          </w:rPrChange>
        </w:rPr>
      </w:pPr>
    </w:p>
    <w:p w14:paraId="710BC1DB" w14:textId="77777777" w:rsidR="00A45FC7" w:rsidRPr="00A45FC7" w:rsidRDefault="00A45FC7" w:rsidP="00A45F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ins w:id="17" w:author="Tess Ross-Callahan" w:date="2016-04-02T13:53:00Z"/>
          <w:rFonts w:ascii="Times New Roman" w:hAnsi="Times New Roman" w:cs="Times New Roman"/>
          <w:bCs/>
          <w:color w:val="auto"/>
          <w:sz w:val="24"/>
          <w:szCs w:val="24"/>
          <w:rPrChange w:id="18" w:author="Tess Ross-Callahan" w:date="2016-04-02T13:54:00Z">
            <w:rPr>
              <w:ins w:id="19" w:author="Tess Ross-Callahan" w:date="2016-04-02T13:53:00Z"/>
              <w:rFonts w:ascii="Helvetica" w:hAnsi="Helvetica" w:cs="Helvetica"/>
              <w:b/>
              <w:bCs/>
              <w:sz w:val="24"/>
              <w:szCs w:val="24"/>
            </w:rPr>
          </w:rPrChange>
        </w:rPr>
      </w:pPr>
      <w:ins w:id="20" w:author="Tess Ross-Callahan" w:date="2016-04-02T13:53:00Z">
        <w:r w:rsidRPr="00A45FC7">
          <w:rPr>
            <w:rFonts w:ascii="Times New Roman" w:hAnsi="Times New Roman" w:cs="Times New Roman"/>
            <w:color w:val="auto"/>
            <w:sz w:val="24"/>
            <w:szCs w:val="24"/>
            <w:rPrChange w:id="21" w:author="Tess Ross-Callahan" w:date="2016-04-02T13:54:00Z">
              <w:rPr>
                <w:rFonts w:ascii="Helvetica" w:hAnsi="Helvetica" w:cs="Helvetica"/>
                <w:sz w:val="24"/>
                <w:szCs w:val="24"/>
              </w:rPr>
            </w:rPrChange>
          </w:rPr>
          <w:t xml:space="preserve">smaller wider people in a smaller wider world, </w:t>
        </w:r>
        <w:r w:rsidRPr="00A45FC7">
          <w:rPr>
            <w:rFonts w:ascii="Times New Roman" w:hAnsi="Times New Roman" w:cs="Times New Roman"/>
            <w:bCs/>
            <w:color w:val="auto"/>
            <w:sz w:val="24"/>
            <w:szCs w:val="24"/>
            <w:rPrChange w:id="22" w:author="Tess Ross-Callahan" w:date="2016-04-02T13:54:00Z">
              <w:rPr>
                <w:rFonts w:ascii="Helvetica" w:hAnsi="Helvetica" w:cs="Helvetica"/>
                <w:b/>
                <w:bCs/>
                <w:sz w:val="24"/>
                <w:szCs w:val="24"/>
              </w:rPr>
            </w:rPrChange>
          </w:rPr>
          <w:t>we were</w:t>
        </w:r>
      </w:ins>
    </w:p>
    <w:p w14:paraId="6B18EE4F" w14:textId="77777777" w:rsidR="00A45FC7" w:rsidRPr="00A45FC7" w:rsidRDefault="00A45FC7" w:rsidP="00A45F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ins w:id="23" w:author="Tess Ross-Callahan" w:date="2016-04-02T13:53:00Z"/>
          <w:rFonts w:ascii="Times New Roman" w:hAnsi="Times New Roman" w:cs="Times New Roman"/>
          <w:color w:val="auto"/>
          <w:sz w:val="24"/>
          <w:szCs w:val="24"/>
          <w:rPrChange w:id="24" w:author="Tess Ross-Callahan" w:date="2016-04-02T13:54:00Z">
            <w:rPr>
              <w:ins w:id="25" w:author="Tess Ross-Callahan" w:date="2016-04-02T13:53:00Z"/>
              <w:rFonts w:ascii="Helvetica" w:hAnsi="Helvetica" w:cs="Helvetica"/>
              <w:sz w:val="24"/>
              <w:szCs w:val="24"/>
            </w:rPr>
          </w:rPrChange>
        </w:rPr>
      </w:pPr>
      <w:ins w:id="26" w:author="Tess Ross-Callahan" w:date="2016-04-02T13:53:00Z">
        <w:r w:rsidRPr="00A45FC7">
          <w:rPr>
            <w:rFonts w:ascii="Times New Roman" w:hAnsi="Times New Roman" w:cs="Times New Roman"/>
            <w:color w:val="auto"/>
            <w:sz w:val="24"/>
            <w:szCs w:val="24"/>
            <w:rPrChange w:id="27" w:author="Tess Ross-Callahan" w:date="2016-04-02T13:54:00Z">
              <w:rPr>
                <w:rFonts w:ascii="Helvetica" w:hAnsi="Helvetica" w:cs="Helvetica"/>
                <w:sz w:val="24"/>
                <w:szCs w:val="24"/>
              </w:rPr>
            </w:rPrChange>
          </w:rPr>
          <w:t xml:space="preserve">combing </w:t>
        </w:r>
        <w:r w:rsidRPr="00A45FC7">
          <w:rPr>
            <w:rFonts w:ascii="Times New Roman" w:hAnsi="Times New Roman" w:cs="Times New Roman"/>
            <w:bCs/>
            <w:color w:val="auto"/>
            <w:sz w:val="24"/>
            <w:szCs w:val="24"/>
            <w:rPrChange w:id="28" w:author="Tess Ross-Callahan" w:date="2016-04-02T13:54:00Z">
              <w:rPr>
                <w:rFonts w:ascii="Helvetica" w:hAnsi="Helvetica" w:cs="Helvetica"/>
                <w:b/>
                <w:bCs/>
                <w:sz w:val="24"/>
                <w:szCs w:val="24"/>
              </w:rPr>
            </w:rPrChange>
          </w:rPr>
          <w:t>life</w:t>
        </w:r>
        <w:r w:rsidRPr="00A45FC7">
          <w:rPr>
            <w:rFonts w:ascii="Times New Roman" w:hAnsi="Times New Roman" w:cs="Times New Roman"/>
            <w:color w:val="auto"/>
            <w:sz w:val="24"/>
            <w:szCs w:val="24"/>
            <w:rPrChange w:id="29" w:author="Tess Ross-Callahan" w:date="2016-04-02T13:54:00Z">
              <w:rPr>
                <w:rFonts w:ascii="Helvetica" w:hAnsi="Helvetica" w:cs="Helvetica"/>
                <w:sz w:val="24"/>
                <w:szCs w:val="24"/>
              </w:rPr>
            </w:rPrChange>
          </w:rPr>
          <w:t xml:space="preserve"> for seashell miracles and coming up not empty-handed</w:t>
        </w:r>
      </w:ins>
    </w:p>
    <w:p w14:paraId="367B415D" w14:textId="77777777" w:rsidR="00A45FC7" w:rsidRPr="00A45FC7" w:rsidRDefault="00A45FC7" w:rsidP="00A45F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ins w:id="30" w:author="Tess Ross-Callahan" w:date="2016-04-02T13:53:00Z"/>
          <w:rFonts w:ascii="Times New Roman" w:hAnsi="Times New Roman" w:cs="Times New Roman"/>
          <w:color w:val="auto"/>
          <w:sz w:val="24"/>
          <w:szCs w:val="24"/>
          <w:rPrChange w:id="31" w:author="Tess Ross-Callahan" w:date="2016-04-02T13:54:00Z">
            <w:rPr>
              <w:ins w:id="32" w:author="Tess Ross-Callahan" w:date="2016-04-02T13:53:00Z"/>
              <w:rFonts w:ascii="Helvetica" w:hAnsi="Helvetica" w:cs="Helvetica"/>
              <w:sz w:val="24"/>
              <w:szCs w:val="24"/>
            </w:rPr>
          </w:rPrChange>
        </w:rPr>
      </w:pPr>
      <w:ins w:id="33" w:author="Tess Ross-Callahan" w:date="2016-04-02T13:53:00Z">
        <w:r w:rsidRPr="00A45FC7">
          <w:rPr>
            <w:rFonts w:ascii="Times New Roman" w:hAnsi="Times New Roman" w:cs="Times New Roman"/>
            <w:color w:val="auto"/>
            <w:sz w:val="24"/>
            <w:szCs w:val="24"/>
            <w:rPrChange w:id="34" w:author="Tess Ross-Callahan" w:date="2016-04-02T13:54:00Z">
              <w:rPr>
                <w:rFonts w:ascii="Helvetica" w:hAnsi="Helvetica" w:cs="Helvetica"/>
                <w:sz w:val="24"/>
                <w:szCs w:val="24"/>
              </w:rPr>
            </w:rPrChange>
          </w:rPr>
          <w:t xml:space="preserve">at it’s end a lantern in the cool night grass between root beer cans and </w:t>
        </w:r>
      </w:ins>
    </w:p>
    <w:p w14:paraId="31875F95" w14:textId="77777777" w:rsidR="00A45FC7" w:rsidRPr="00A45FC7" w:rsidRDefault="00A45FC7" w:rsidP="00A45F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ins w:id="35" w:author="Tess Ross-Callahan" w:date="2016-04-02T13:53:00Z"/>
          <w:rFonts w:ascii="Times New Roman" w:hAnsi="Times New Roman" w:cs="Times New Roman"/>
          <w:color w:val="auto"/>
          <w:sz w:val="24"/>
          <w:szCs w:val="24"/>
          <w:rPrChange w:id="36" w:author="Tess Ross-Callahan" w:date="2016-04-02T13:54:00Z">
            <w:rPr>
              <w:ins w:id="37" w:author="Tess Ross-Callahan" w:date="2016-04-02T13:53:00Z"/>
              <w:rFonts w:ascii="Helvetica" w:hAnsi="Helvetica" w:cs="Helvetica"/>
              <w:sz w:val="24"/>
              <w:szCs w:val="24"/>
            </w:rPr>
          </w:rPrChange>
        </w:rPr>
      </w:pPr>
      <w:ins w:id="38" w:author="Tess Ross-Callahan" w:date="2016-04-02T13:53:00Z">
        <w:r w:rsidRPr="00A45FC7">
          <w:rPr>
            <w:rFonts w:ascii="Times New Roman" w:hAnsi="Times New Roman" w:cs="Times New Roman"/>
            <w:color w:val="auto"/>
            <w:sz w:val="24"/>
            <w:szCs w:val="24"/>
            <w:rPrChange w:id="39" w:author="Tess Ross-Callahan" w:date="2016-04-02T13:54:00Z">
              <w:rPr>
                <w:rFonts w:ascii="Helvetica" w:hAnsi="Helvetica" w:cs="Helvetica"/>
                <w:sz w:val="24"/>
                <w:szCs w:val="24"/>
              </w:rPr>
            </w:rPrChange>
          </w:rPr>
          <w:tab/>
          <w:t>unprompted smiles</w:t>
        </w:r>
      </w:ins>
    </w:p>
    <w:p w14:paraId="316AA5F4" w14:textId="77777777" w:rsidR="00A45FC7" w:rsidRPr="00A45FC7" w:rsidRDefault="00A45FC7" w:rsidP="00A45F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ins w:id="40" w:author="Tess Ross-Callahan" w:date="2016-04-02T13:53:00Z"/>
          <w:rFonts w:ascii="Times New Roman" w:hAnsi="Times New Roman" w:cs="Times New Roman"/>
          <w:color w:val="auto"/>
          <w:sz w:val="24"/>
          <w:szCs w:val="24"/>
          <w:rPrChange w:id="41" w:author="Tess Ross-Callahan" w:date="2016-04-02T13:54:00Z">
            <w:rPr>
              <w:ins w:id="42" w:author="Tess Ross-Callahan" w:date="2016-04-02T13:53:00Z"/>
              <w:rFonts w:ascii="Helvetica" w:hAnsi="Helvetica" w:cs="Helvetica"/>
              <w:sz w:val="24"/>
              <w:szCs w:val="24"/>
            </w:rPr>
          </w:rPrChange>
        </w:rPr>
      </w:pPr>
      <w:ins w:id="43" w:author="Tess Ross-Callahan" w:date="2016-04-02T13:53:00Z">
        <w:r w:rsidRPr="00A45FC7">
          <w:rPr>
            <w:rFonts w:ascii="Times New Roman" w:hAnsi="Times New Roman" w:cs="Times New Roman"/>
            <w:color w:val="auto"/>
            <w:sz w:val="24"/>
            <w:szCs w:val="24"/>
            <w:rPrChange w:id="44" w:author="Tess Ross-Callahan" w:date="2016-04-02T13:54:00Z">
              <w:rPr>
                <w:rFonts w:ascii="Helvetica" w:hAnsi="Helvetica" w:cs="Helvetica"/>
                <w:sz w:val="24"/>
                <w:szCs w:val="24"/>
              </w:rPr>
            </w:rPrChange>
          </w:rPr>
          <w:t xml:space="preserve">      </w:t>
        </w:r>
      </w:ins>
    </w:p>
    <w:p w14:paraId="636D5EC6" w14:textId="77777777" w:rsidR="00A45FC7" w:rsidRPr="00A45FC7" w:rsidRDefault="00A45FC7" w:rsidP="00A45F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ins w:id="45" w:author="Tess Ross-Callahan" w:date="2016-04-02T13:53:00Z"/>
          <w:rFonts w:ascii="Times New Roman" w:hAnsi="Times New Roman" w:cs="Times New Roman"/>
          <w:color w:val="auto"/>
          <w:sz w:val="24"/>
          <w:szCs w:val="24"/>
          <w:rPrChange w:id="46" w:author="Tess Ross-Callahan" w:date="2016-04-02T13:54:00Z">
            <w:rPr>
              <w:ins w:id="47" w:author="Tess Ross-Callahan" w:date="2016-04-02T13:53:00Z"/>
              <w:rFonts w:ascii="Helvetica" w:hAnsi="Helvetica" w:cs="Helvetica"/>
              <w:sz w:val="24"/>
              <w:szCs w:val="24"/>
            </w:rPr>
          </w:rPrChange>
        </w:rPr>
      </w:pPr>
      <w:ins w:id="48" w:author="Tess Ross-Callahan" w:date="2016-04-02T13:53:00Z">
        <w:r w:rsidRPr="00A45FC7">
          <w:rPr>
            <w:rFonts w:ascii="Times New Roman" w:hAnsi="Times New Roman" w:cs="Times New Roman"/>
            <w:bCs/>
            <w:color w:val="auto"/>
            <w:sz w:val="24"/>
            <w:szCs w:val="24"/>
            <w:rPrChange w:id="49" w:author="Tess Ross-Callahan" w:date="2016-04-02T13:54:00Z">
              <w:rPr>
                <w:rFonts w:ascii="Helvetica" w:hAnsi="Helvetica" w:cs="Helvetica"/>
                <w:b/>
                <w:bCs/>
                <w:sz w:val="24"/>
                <w:szCs w:val="24"/>
              </w:rPr>
            </w:rPrChange>
          </w:rPr>
          <w:t>how much higher could we aim</w:t>
        </w:r>
        <w:r w:rsidRPr="00A45FC7">
          <w:rPr>
            <w:rFonts w:ascii="Times New Roman" w:hAnsi="Times New Roman" w:cs="Times New Roman"/>
            <w:color w:val="auto"/>
            <w:sz w:val="24"/>
            <w:szCs w:val="24"/>
            <w:rPrChange w:id="50" w:author="Tess Ross-Callahan" w:date="2016-04-02T13:54:00Z">
              <w:rPr>
                <w:rFonts w:ascii="Helvetica" w:hAnsi="Helvetica" w:cs="Helvetica"/>
                <w:sz w:val="24"/>
                <w:szCs w:val="24"/>
              </w:rPr>
            </w:rPrChange>
          </w:rPr>
          <w:t xml:space="preserve"> than to stay yearning </w:t>
        </w:r>
      </w:ins>
    </w:p>
    <w:p w14:paraId="75D9C9AA" w14:textId="77777777" w:rsidR="00A45FC7" w:rsidRPr="00A45FC7" w:rsidRDefault="00A45FC7" w:rsidP="00A45F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ins w:id="51" w:author="Tess Ross-Callahan" w:date="2016-04-02T13:53:00Z"/>
          <w:rFonts w:ascii="Times New Roman" w:hAnsi="Times New Roman" w:cs="Times New Roman"/>
          <w:color w:val="auto"/>
          <w:sz w:val="24"/>
          <w:szCs w:val="24"/>
          <w:rPrChange w:id="52" w:author="Tess Ross-Callahan" w:date="2016-04-02T13:54:00Z">
            <w:rPr>
              <w:ins w:id="53" w:author="Tess Ross-Callahan" w:date="2016-04-02T13:53:00Z"/>
              <w:rFonts w:ascii="Helvetica" w:hAnsi="Helvetica" w:cs="Helvetica"/>
              <w:sz w:val="24"/>
              <w:szCs w:val="24"/>
            </w:rPr>
          </w:rPrChange>
        </w:rPr>
      </w:pPr>
      <w:ins w:id="54" w:author="Tess Ross-Callahan" w:date="2016-04-02T13:53:00Z">
        <w:r w:rsidRPr="00A45FC7">
          <w:rPr>
            <w:rFonts w:ascii="Times New Roman" w:hAnsi="Times New Roman" w:cs="Times New Roman"/>
            <w:color w:val="auto"/>
            <w:sz w:val="24"/>
            <w:szCs w:val="24"/>
            <w:rPrChange w:id="55" w:author="Tess Ross-Callahan" w:date="2016-04-02T13:54:00Z">
              <w:rPr>
                <w:rFonts w:ascii="Helvetica" w:hAnsi="Helvetica" w:cs="Helvetica"/>
                <w:sz w:val="24"/>
                <w:szCs w:val="24"/>
              </w:rPr>
            </w:rPrChange>
          </w:rPr>
          <w:t xml:space="preserve">to </w:t>
        </w:r>
        <w:r w:rsidRPr="00A45FC7">
          <w:rPr>
            <w:rFonts w:ascii="Times New Roman" w:hAnsi="Times New Roman" w:cs="Times New Roman"/>
            <w:bCs/>
            <w:color w:val="auto"/>
            <w:sz w:val="24"/>
            <w:szCs w:val="24"/>
            <w:rPrChange w:id="56" w:author="Tess Ross-Callahan" w:date="2016-04-02T13:54:00Z">
              <w:rPr>
                <w:rFonts w:ascii="Helvetica" w:hAnsi="Helvetica" w:cs="Helvetica"/>
                <w:b/>
                <w:bCs/>
                <w:sz w:val="24"/>
                <w:szCs w:val="24"/>
              </w:rPr>
            </w:rPrChange>
          </w:rPr>
          <w:t>crack</w:t>
        </w:r>
        <w:r w:rsidRPr="00A45FC7">
          <w:rPr>
            <w:rFonts w:ascii="Times New Roman" w:hAnsi="Times New Roman" w:cs="Times New Roman"/>
            <w:color w:val="auto"/>
            <w:sz w:val="24"/>
            <w:szCs w:val="24"/>
            <w:rPrChange w:id="57" w:author="Tess Ross-Callahan" w:date="2016-04-02T13:54:00Z">
              <w:rPr>
                <w:rFonts w:ascii="Helvetica" w:hAnsi="Helvetica" w:cs="Helvetica"/>
                <w:sz w:val="24"/>
                <w:szCs w:val="24"/>
              </w:rPr>
            </w:rPrChange>
          </w:rPr>
          <w:t xml:space="preserve"> the eggshell sky, to </w:t>
        </w:r>
        <w:r w:rsidRPr="00A45FC7">
          <w:rPr>
            <w:rFonts w:ascii="Times New Roman" w:hAnsi="Times New Roman" w:cs="Times New Roman"/>
            <w:bCs/>
            <w:color w:val="auto"/>
            <w:sz w:val="24"/>
            <w:szCs w:val="24"/>
            <w:rPrChange w:id="58" w:author="Tess Ross-Callahan" w:date="2016-04-02T13:54:00Z">
              <w:rPr>
                <w:rFonts w:ascii="Helvetica" w:hAnsi="Helvetica" w:cs="Helvetica"/>
                <w:b/>
                <w:bCs/>
                <w:sz w:val="24"/>
                <w:szCs w:val="24"/>
              </w:rPr>
            </w:rPrChange>
          </w:rPr>
          <w:t xml:space="preserve">stay woke under sheets </w:t>
        </w:r>
      </w:ins>
    </w:p>
    <w:p w14:paraId="3F1A62A3" w14:textId="77777777" w:rsidR="00A45FC7" w:rsidRPr="00A45FC7" w:rsidRDefault="00A45FC7" w:rsidP="00A45F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ins w:id="59" w:author="Tess Ross-Callahan" w:date="2016-04-02T13:53:00Z"/>
          <w:rFonts w:ascii="Times New Roman" w:hAnsi="Times New Roman" w:cs="Times New Roman"/>
          <w:color w:val="auto"/>
          <w:sz w:val="24"/>
          <w:szCs w:val="24"/>
          <w:rPrChange w:id="60" w:author="Tess Ross-Callahan" w:date="2016-04-02T13:54:00Z">
            <w:rPr>
              <w:ins w:id="61" w:author="Tess Ross-Callahan" w:date="2016-04-02T13:53:00Z"/>
              <w:rFonts w:ascii="Helvetica" w:hAnsi="Helvetica" w:cs="Helvetica"/>
              <w:sz w:val="24"/>
              <w:szCs w:val="24"/>
            </w:rPr>
          </w:rPrChange>
        </w:rPr>
      </w:pPr>
      <w:ins w:id="62" w:author="Tess Ross-Callahan" w:date="2016-04-02T13:53:00Z">
        <w:r w:rsidRPr="00A45FC7">
          <w:rPr>
            <w:rFonts w:ascii="Times New Roman" w:hAnsi="Times New Roman" w:cs="Times New Roman"/>
            <w:color w:val="auto"/>
            <w:sz w:val="24"/>
            <w:szCs w:val="24"/>
            <w:rPrChange w:id="63" w:author="Tess Ross-Callahan" w:date="2016-04-02T13:54:00Z">
              <w:rPr>
                <w:rFonts w:ascii="Helvetica" w:hAnsi="Helvetica" w:cs="Helvetica"/>
                <w:sz w:val="24"/>
                <w:szCs w:val="24"/>
              </w:rPr>
            </w:rPrChange>
          </w:rPr>
          <w:t xml:space="preserve">with our jackets on, plucking feather-splinters from the down with surgical care, </w:t>
        </w:r>
      </w:ins>
    </w:p>
    <w:p w14:paraId="7246E5FF" w14:textId="77777777" w:rsidR="00A45FC7" w:rsidRPr="00A45FC7" w:rsidRDefault="00A45FC7" w:rsidP="00A45F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ins w:id="64" w:author="Tess Ross-Callahan" w:date="2016-04-02T13:53:00Z"/>
          <w:rFonts w:ascii="Times New Roman" w:hAnsi="Times New Roman" w:cs="Times New Roman"/>
          <w:color w:val="auto"/>
          <w:sz w:val="24"/>
          <w:szCs w:val="24"/>
          <w:rPrChange w:id="65" w:author="Tess Ross-Callahan" w:date="2016-04-02T13:54:00Z">
            <w:rPr>
              <w:ins w:id="66" w:author="Tess Ross-Callahan" w:date="2016-04-02T13:53:00Z"/>
              <w:rFonts w:ascii="Helvetica" w:hAnsi="Helvetica" w:cs="Helvetica"/>
              <w:sz w:val="24"/>
              <w:szCs w:val="24"/>
            </w:rPr>
          </w:rPrChange>
        </w:rPr>
      </w:pPr>
      <w:ins w:id="67" w:author="Tess Ross-Callahan" w:date="2016-04-02T13:53:00Z">
        <w:r w:rsidRPr="00A45FC7">
          <w:rPr>
            <w:rFonts w:ascii="Times New Roman" w:hAnsi="Times New Roman" w:cs="Times New Roman"/>
            <w:color w:val="auto"/>
            <w:sz w:val="24"/>
            <w:szCs w:val="24"/>
            <w:rPrChange w:id="68" w:author="Tess Ross-Callahan" w:date="2016-04-02T13:54:00Z">
              <w:rPr>
                <w:rFonts w:ascii="Helvetica" w:hAnsi="Helvetica" w:cs="Helvetica"/>
                <w:sz w:val="24"/>
                <w:szCs w:val="24"/>
              </w:rPr>
            </w:rPrChange>
          </w:rPr>
          <w:tab/>
          <w:t>cooing seriously</w:t>
        </w:r>
      </w:ins>
    </w:p>
    <w:p w14:paraId="24F25F39" w14:textId="77777777" w:rsidR="00A45FC7" w:rsidRPr="00A45FC7" w:rsidRDefault="00A45FC7" w:rsidP="00A45F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ins w:id="69" w:author="Tess Ross-Callahan" w:date="2016-04-02T13:53:00Z"/>
          <w:rFonts w:ascii="Times New Roman" w:hAnsi="Times New Roman" w:cs="Times New Roman"/>
          <w:color w:val="auto"/>
          <w:sz w:val="24"/>
          <w:szCs w:val="24"/>
          <w:rPrChange w:id="70" w:author="Tess Ross-Callahan" w:date="2016-04-02T13:54:00Z">
            <w:rPr>
              <w:ins w:id="71" w:author="Tess Ross-Callahan" w:date="2016-04-02T13:53:00Z"/>
              <w:rFonts w:ascii="Helvetica" w:hAnsi="Helvetica" w:cs="Helvetica"/>
              <w:sz w:val="24"/>
              <w:szCs w:val="24"/>
            </w:rPr>
          </w:rPrChange>
        </w:rPr>
      </w:pPr>
      <w:ins w:id="72" w:author="Tess Ross-Callahan" w:date="2016-04-02T13:53:00Z">
        <w:r w:rsidRPr="00A45FC7">
          <w:rPr>
            <w:rFonts w:ascii="Times New Roman" w:hAnsi="Times New Roman" w:cs="Times New Roman"/>
            <w:color w:val="auto"/>
            <w:sz w:val="24"/>
            <w:szCs w:val="24"/>
            <w:rPrChange w:id="73" w:author="Tess Ross-Callahan" w:date="2016-04-02T13:54:00Z">
              <w:rPr>
                <w:rFonts w:ascii="Helvetica" w:hAnsi="Helvetica" w:cs="Helvetica"/>
                <w:sz w:val="24"/>
                <w:szCs w:val="24"/>
              </w:rPr>
            </w:rPrChange>
          </w:rPr>
          <w:t xml:space="preserve">      </w:t>
        </w:r>
      </w:ins>
    </w:p>
    <w:p w14:paraId="013BE3A7" w14:textId="77777777" w:rsidR="00A45FC7" w:rsidRPr="00A45FC7" w:rsidRDefault="00A45FC7" w:rsidP="00A45F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ins w:id="74" w:author="Tess Ross-Callahan" w:date="2016-04-02T13:53:00Z"/>
          <w:rFonts w:ascii="Times New Roman" w:hAnsi="Times New Roman" w:cs="Times New Roman"/>
          <w:bCs/>
          <w:color w:val="auto"/>
          <w:sz w:val="24"/>
          <w:szCs w:val="24"/>
          <w:rPrChange w:id="75" w:author="Tess Ross-Callahan" w:date="2016-04-02T13:54:00Z">
            <w:rPr>
              <w:ins w:id="76" w:author="Tess Ross-Callahan" w:date="2016-04-02T13:53:00Z"/>
              <w:rFonts w:ascii="Helvetica" w:hAnsi="Helvetica" w:cs="Helvetica"/>
              <w:b/>
              <w:bCs/>
              <w:sz w:val="24"/>
              <w:szCs w:val="24"/>
            </w:rPr>
          </w:rPrChange>
        </w:rPr>
      </w:pPr>
      <w:ins w:id="77" w:author="Tess Ross-Callahan" w:date="2016-04-02T13:53:00Z">
        <w:r w:rsidRPr="00A45FC7">
          <w:rPr>
            <w:rFonts w:ascii="Times New Roman" w:hAnsi="Times New Roman" w:cs="Times New Roman"/>
            <w:color w:val="auto"/>
            <w:sz w:val="24"/>
            <w:szCs w:val="24"/>
            <w:rPrChange w:id="78" w:author="Tess Ross-Callahan" w:date="2016-04-02T13:54:00Z">
              <w:rPr>
                <w:rFonts w:ascii="Helvetica" w:hAnsi="Helvetica" w:cs="Helvetica"/>
                <w:sz w:val="24"/>
                <w:szCs w:val="24"/>
              </w:rPr>
            </w:rPrChange>
          </w:rPr>
          <w:t xml:space="preserve">the crowning head of love </w:t>
        </w:r>
        <w:r w:rsidRPr="00A45FC7">
          <w:rPr>
            <w:rFonts w:ascii="Times New Roman" w:hAnsi="Times New Roman" w:cs="Times New Roman"/>
            <w:bCs/>
            <w:color w:val="auto"/>
            <w:sz w:val="24"/>
            <w:szCs w:val="24"/>
            <w:rPrChange w:id="79" w:author="Tess Ross-Callahan" w:date="2016-04-02T13:54:00Z">
              <w:rPr>
                <w:rFonts w:ascii="Helvetica" w:hAnsi="Helvetica" w:cs="Helvetica"/>
                <w:b/>
                <w:bCs/>
                <w:sz w:val="24"/>
                <w:szCs w:val="24"/>
              </w:rPr>
            </w:rPrChange>
          </w:rPr>
          <w:t>didn’t</w:t>
        </w:r>
        <w:r w:rsidRPr="00A45FC7">
          <w:rPr>
            <w:rFonts w:ascii="Times New Roman" w:hAnsi="Times New Roman" w:cs="Times New Roman"/>
            <w:color w:val="auto"/>
            <w:sz w:val="24"/>
            <w:szCs w:val="24"/>
            <w:rPrChange w:id="80" w:author="Tess Ross-Callahan" w:date="2016-04-02T13:54:00Z">
              <w:rPr>
                <w:rFonts w:ascii="Helvetica" w:hAnsi="Helvetica" w:cs="Helvetica"/>
                <w:sz w:val="24"/>
                <w:szCs w:val="24"/>
              </w:rPr>
            </w:rPrChange>
          </w:rPr>
          <w:t xml:space="preserve"> </w:t>
        </w:r>
        <w:r w:rsidRPr="00A45FC7">
          <w:rPr>
            <w:rFonts w:ascii="Times New Roman" w:hAnsi="Times New Roman" w:cs="Times New Roman"/>
            <w:bCs/>
            <w:color w:val="auto"/>
            <w:sz w:val="24"/>
            <w:szCs w:val="24"/>
            <w:rPrChange w:id="81" w:author="Tess Ross-Callahan" w:date="2016-04-02T13:54:00Z">
              <w:rPr>
                <w:rFonts w:ascii="Helvetica" w:hAnsi="Helvetica" w:cs="Helvetica"/>
                <w:b/>
                <w:bCs/>
                <w:sz w:val="24"/>
                <w:szCs w:val="24"/>
              </w:rPr>
            </w:rPrChange>
          </w:rPr>
          <w:t>care</w:t>
        </w:r>
        <w:r w:rsidRPr="00A45FC7">
          <w:rPr>
            <w:rFonts w:ascii="Times New Roman" w:hAnsi="Times New Roman" w:cs="Times New Roman"/>
            <w:color w:val="auto"/>
            <w:sz w:val="24"/>
            <w:szCs w:val="24"/>
            <w:rPrChange w:id="82" w:author="Tess Ross-Callahan" w:date="2016-04-02T13:54:00Z">
              <w:rPr>
                <w:rFonts w:ascii="Helvetica" w:hAnsi="Helvetica" w:cs="Helvetica"/>
                <w:sz w:val="24"/>
                <w:szCs w:val="24"/>
              </w:rPr>
            </w:rPrChange>
          </w:rPr>
          <w:t xml:space="preserve"> much about genitals</w:t>
        </w:r>
      </w:ins>
    </w:p>
    <w:p w14:paraId="71993E41" w14:textId="77777777" w:rsidR="00A45FC7" w:rsidRPr="00A45FC7" w:rsidRDefault="00A45FC7" w:rsidP="00A45F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ins w:id="83" w:author="Tess Ross-Callahan" w:date="2016-04-02T13:53:00Z"/>
          <w:rFonts w:ascii="Times New Roman" w:hAnsi="Times New Roman" w:cs="Times New Roman"/>
          <w:color w:val="auto"/>
          <w:sz w:val="24"/>
          <w:szCs w:val="24"/>
          <w:rPrChange w:id="84" w:author="Tess Ross-Callahan" w:date="2016-04-02T13:54:00Z">
            <w:rPr>
              <w:ins w:id="85" w:author="Tess Ross-Callahan" w:date="2016-04-02T13:53:00Z"/>
              <w:rFonts w:ascii="Helvetica" w:hAnsi="Helvetica" w:cs="Helvetica"/>
              <w:sz w:val="24"/>
              <w:szCs w:val="24"/>
            </w:rPr>
          </w:rPrChange>
        </w:rPr>
      </w:pPr>
      <w:ins w:id="86" w:author="Tess Ross-Callahan" w:date="2016-04-02T13:53:00Z">
        <w:r w:rsidRPr="00A45FC7">
          <w:rPr>
            <w:rFonts w:ascii="Times New Roman" w:hAnsi="Times New Roman" w:cs="Times New Roman"/>
            <w:color w:val="auto"/>
            <w:sz w:val="24"/>
            <w:szCs w:val="24"/>
            <w:rPrChange w:id="87" w:author="Tess Ross-Callahan" w:date="2016-04-02T13:54:00Z">
              <w:rPr>
                <w:rFonts w:ascii="Helvetica" w:hAnsi="Helvetica" w:cs="Helvetica"/>
                <w:sz w:val="24"/>
                <w:szCs w:val="24"/>
              </w:rPr>
            </w:rPrChange>
          </w:rPr>
          <w:t>only the whirling clouds and the swinging sun and the ground beneath our asses</w:t>
        </w:r>
      </w:ins>
    </w:p>
    <w:p w14:paraId="1EF6337C" w14:textId="77777777" w:rsidR="00A45FC7" w:rsidRPr="00A45FC7" w:rsidRDefault="00A45FC7" w:rsidP="00A45F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ins w:id="88" w:author="Tess Ross-Callahan" w:date="2016-04-02T13:53:00Z"/>
          <w:rFonts w:ascii="Times New Roman" w:hAnsi="Times New Roman" w:cs="Times New Roman"/>
          <w:color w:val="auto"/>
          <w:sz w:val="24"/>
          <w:szCs w:val="24"/>
          <w:rPrChange w:id="89" w:author="Tess Ross-Callahan" w:date="2016-04-02T13:54:00Z">
            <w:rPr>
              <w:ins w:id="90" w:author="Tess Ross-Callahan" w:date="2016-04-02T13:53:00Z"/>
              <w:rFonts w:ascii="Helvetica" w:hAnsi="Helvetica" w:cs="Helvetica"/>
              <w:sz w:val="24"/>
              <w:szCs w:val="24"/>
            </w:rPr>
          </w:rPrChange>
        </w:rPr>
      </w:pPr>
      <w:ins w:id="91" w:author="Tess Ross-Callahan" w:date="2016-04-02T13:53:00Z">
        <w:r w:rsidRPr="00A45FC7">
          <w:rPr>
            <w:rFonts w:ascii="Times New Roman" w:hAnsi="Times New Roman" w:cs="Times New Roman"/>
            <w:color w:val="auto"/>
            <w:sz w:val="24"/>
            <w:szCs w:val="24"/>
            <w:rPrChange w:id="92" w:author="Tess Ross-Callahan" w:date="2016-04-02T13:54:00Z">
              <w:rPr>
                <w:rFonts w:ascii="Helvetica" w:hAnsi="Helvetica" w:cs="Helvetica"/>
                <w:sz w:val="24"/>
                <w:szCs w:val="24"/>
              </w:rPr>
            </w:rPrChange>
          </w:rPr>
          <w:tab/>
          <w:t xml:space="preserve">and hors d’oeuvres of cheese in plastic </w:t>
        </w:r>
      </w:ins>
    </w:p>
    <w:p w14:paraId="6621E267" w14:textId="77777777" w:rsidR="00A45FC7" w:rsidRPr="00A45FC7" w:rsidRDefault="00A45FC7" w:rsidP="00A45F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ins w:id="93" w:author="Tess Ross-Callahan" w:date="2016-04-02T13:53:00Z"/>
          <w:rFonts w:ascii="Times New Roman" w:hAnsi="Times New Roman" w:cs="Times New Roman"/>
          <w:bCs/>
          <w:color w:val="auto"/>
          <w:sz w:val="24"/>
          <w:szCs w:val="24"/>
          <w:rPrChange w:id="94" w:author="Tess Ross-Callahan" w:date="2016-04-02T13:54:00Z">
            <w:rPr>
              <w:ins w:id="95" w:author="Tess Ross-Callahan" w:date="2016-04-02T13:53:00Z"/>
              <w:rFonts w:ascii="Helvetica" w:hAnsi="Helvetica" w:cs="Helvetica"/>
              <w:b/>
              <w:bCs/>
              <w:sz w:val="24"/>
              <w:szCs w:val="24"/>
            </w:rPr>
          </w:rPrChange>
        </w:rPr>
      </w:pPr>
      <w:ins w:id="96" w:author="Tess Ross-Callahan" w:date="2016-04-02T13:53:00Z">
        <w:r w:rsidRPr="00A45FC7">
          <w:rPr>
            <w:rFonts w:ascii="Times New Roman" w:hAnsi="Times New Roman" w:cs="Times New Roman"/>
            <w:bCs/>
            <w:color w:val="auto"/>
            <w:sz w:val="24"/>
            <w:szCs w:val="24"/>
            <w:rPrChange w:id="97" w:author="Tess Ross-Callahan" w:date="2016-04-02T13:54:00Z">
              <w:rPr>
                <w:rFonts w:ascii="Helvetica" w:hAnsi="Helvetica" w:cs="Helvetica"/>
                <w:b/>
                <w:bCs/>
                <w:sz w:val="24"/>
                <w:szCs w:val="24"/>
              </w:rPr>
            </w:rPrChange>
          </w:rPr>
          <w:t>as daydreams shimmered in the air like tuning forks</w:t>
        </w:r>
      </w:ins>
    </w:p>
    <w:p w14:paraId="3CF778C3" w14:textId="77777777" w:rsidR="00A45FC7" w:rsidRPr="00A45FC7" w:rsidRDefault="00A45FC7" w:rsidP="00A45F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ins w:id="98" w:author="Tess Ross-Callahan" w:date="2016-04-02T13:53:00Z"/>
          <w:rFonts w:ascii="Times New Roman" w:hAnsi="Times New Roman" w:cs="Times New Roman"/>
          <w:color w:val="auto"/>
          <w:sz w:val="24"/>
          <w:szCs w:val="24"/>
          <w:rPrChange w:id="99" w:author="Tess Ross-Callahan" w:date="2016-04-02T13:54:00Z">
            <w:rPr>
              <w:ins w:id="100" w:author="Tess Ross-Callahan" w:date="2016-04-02T13:53:00Z"/>
              <w:rFonts w:ascii="Helvetica" w:hAnsi="Helvetica" w:cs="Helvetica"/>
              <w:sz w:val="24"/>
              <w:szCs w:val="24"/>
            </w:rPr>
          </w:rPrChange>
        </w:rPr>
      </w:pPr>
    </w:p>
    <w:p w14:paraId="7CE0A787" w14:textId="77777777" w:rsidR="00A45FC7" w:rsidRPr="00A45FC7" w:rsidRDefault="00A45FC7" w:rsidP="00A45F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ins w:id="101" w:author="Tess Ross-Callahan" w:date="2016-04-02T13:53:00Z"/>
          <w:rFonts w:ascii="Times New Roman" w:hAnsi="Times New Roman" w:cs="Times New Roman"/>
          <w:bCs/>
          <w:color w:val="auto"/>
          <w:sz w:val="24"/>
          <w:szCs w:val="24"/>
          <w:rPrChange w:id="102" w:author="Tess Ross-Callahan" w:date="2016-04-02T13:54:00Z">
            <w:rPr>
              <w:ins w:id="103" w:author="Tess Ross-Callahan" w:date="2016-04-02T13:53:00Z"/>
              <w:rFonts w:ascii="Helvetica" w:hAnsi="Helvetica" w:cs="Helvetica"/>
              <w:b/>
              <w:bCs/>
              <w:sz w:val="24"/>
              <w:szCs w:val="24"/>
            </w:rPr>
          </w:rPrChange>
        </w:rPr>
      </w:pPr>
      <w:ins w:id="104" w:author="Tess Ross-Callahan" w:date="2016-04-02T13:53:00Z">
        <w:r w:rsidRPr="00A45FC7">
          <w:rPr>
            <w:rFonts w:ascii="Times New Roman" w:hAnsi="Times New Roman" w:cs="Times New Roman"/>
            <w:bCs/>
            <w:color w:val="auto"/>
            <w:sz w:val="24"/>
            <w:szCs w:val="24"/>
            <w:rPrChange w:id="105" w:author="Tess Ross-Callahan" w:date="2016-04-02T13:54:00Z">
              <w:rPr>
                <w:rFonts w:ascii="Helvetica" w:hAnsi="Helvetica" w:cs="Helvetica"/>
                <w:b/>
                <w:bCs/>
                <w:sz w:val="24"/>
                <w:szCs w:val="24"/>
              </w:rPr>
            </w:rPrChange>
          </w:rPr>
          <w:t>If only my strides were as long, my eyes as wide, my soul as green as</w:t>
        </w:r>
      </w:ins>
    </w:p>
    <w:p w14:paraId="5187EC50" w14:textId="77777777" w:rsidR="00A45FC7" w:rsidRPr="00A45FC7" w:rsidRDefault="00A45FC7" w:rsidP="00A45F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ins w:id="106" w:author="Tess Ross-Callahan" w:date="2016-04-02T13:53:00Z"/>
          <w:rFonts w:ascii="Times New Roman" w:hAnsi="Times New Roman" w:cs="Times New Roman"/>
          <w:color w:val="auto"/>
          <w:sz w:val="24"/>
          <w:szCs w:val="24"/>
          <w:rPrChange w:id="107" w:author="Tess Ross-Callahan" w:date="2016-04-02T13:54:00Z">
            <w:rPr>
              <w:ins w:id="108" w:author="Tess Ross-Callahan" w:date="2016-04-02T13:53:00Z"/>
              <w:rFonts w:ascii="Helvetica" w:hAnsi="Helvetica" w:cs="Helvetica"/>
              <w:sz w:val="24"/>
              <w:szCs w:val="24"/>
            </w:rPr>
          </w:rPrChange>
        </w:rPr>
      </w:pPr>
      <w:ins w:id="109" w:author="Tess Ross-Callahan" w:date="2016-04-02T13:53:00Z">
        <w:r w:rsidRPr="00A45FC7">
          <w:rPr>
            <w:rFonts w:ascii="Times New Roman" w:hAnsi="Times New Roman" w:cs="Times New Roman"/>
            <w:color w:val="auto"/>
            <w:sz w:val="24"/>
            <w:szCs w:val="24"/>
            <w:rPrChange w:id="110" w:author="Tess Ross-Callahan" w:date="2016-04-02T13:54:00Z">
              <w:rPr>
                <w:rFonts w:ascii="Helvetica" w:hAnsi="Helvetica" w:cs="Helvetica"/>
                <w:sz w:val="24"/>
                <w:szCs w:val="24"/>
              </w:rPr>
            </w:rPrChange>
          </w:rPr>
          <w:tab/>
        </w:r>
        <w:r w:rsidRPr="00A45FC7">
          <w:rPr>
            <w:rFonts w:ascii="Times New Roman" w:hAnsi="Times New Roman" w:cs="Times New Roman"/>
            <w:bCs/>
            <w:color w:val="auto"/>
            <w:sz w:val="24"/>
            <w:szCs w:val="24"/>
            <w:rPrChange w:id="111" w:author="Tess Ross-Callahan" w:date="2016-04-02T13:54:00Z">
              <w:rPr>
                <w:rFonts w:ascii="Helvetica" w:hAnsi="Helvetica" w:cs="Helvetica"/>
                <w:b/>
                <w:bCs/>
                <w:sz w:val="24"/>
                <w:szCs w:val="24"/>
              </w:rPr>
            </w:rPrChange>
          </w:rPr>
          <w:t xml:space="preserve">crazy, lovely </w:t>
        </w:r>
        <w:r w:rsidRPr="00A45FC7">
          <w:rPr>
            <w:rFonts w:ascii="Times New Roman" w:hAnsi="Times New Roman" w:cs="Times New Roman"/>
            <w:color w:val="auto"/>
            <w:sz w:val="24"/>
            <w:szCs w:val="24"/>
            <w:rPrChange w:id="112" w:author="Tess Ross-Callahan" w:date="2016-04-02T13:54:00Z">
              <w:rPr>
                <w:rFonts w:ascii="Helvetica" w:hAnsi="Helvetica" w:cs="Helvetica"/>
                <w:sz w:val="24"/>
                <w:szCs w:val="24"/>
              </w:rPr>
            </w:rPrChange>
          </w:rPr>
          <w:t>you unkempt, unknowable me</w:t>
        </w:r>
      </w:ins>
    </w:p>
    <w:p w14:paraId="6681A615" w14:textId="77777777" w:rsidR="00A45FC7" w:rsidRPr="00A45FC7" w:rsidRDefault="00A45FC7" w:rsidP="00A45F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ins w:id="113" w:author="Tess Ross-Callahan" w:date="2016-04-02T13:53:00Z"/>
          <w:rFonts w:ascii="Times New Roman" w:hAnsi="Times New Roman" w:cs="Times New Roman"/>
          <w:color w:val="auto"/>
          <w:sz w:val="24"/>
          <w:szCs w:val="24"/>
          <w:rPrChange w:id="114" w:author="Tess Ross-Callahan" w:date="2016-04-02T13:54:00Z">
            <w:rPr>
              <w:ins w:id="115" w:author="Tess Ross-Callahan" w:date="2016-04-02T13:53:00Z"/>
              <w:rFonts w:ascii="Helvetica" w:hAnsi="Helvetica" w:cs="Helvetica"/>
              <w:sz w:val="24"/>
              <w:szCs w:val="24"/>
            </w:rPr>
          </w:rPrChange>
        </w:rPr>
      </w:pPr>
      <w:ins w:id="116" w:author="Tess Ross-Callahan" w:date="2016-04-02T13:53:00Z">
        <w:r w:rsidRPr="00A45FC7">
          <w:rPr>
            <w:rFonts w:ascii="Times New Roman" w:hAnsi="Times New Roman" w:cs="Times New Roman"/>
            <w:color w:val="auto"/>
            <w:sz w:val="24"/>
            <w:szCs w:val="24"/>
            <w:rPrChange w:id="117" w:author="Tess Ross-Callahan" w:date="2016-04-02T13:54:00Z">
              <w:rPr>
                <w:rFonts w:ascii="Helvetica" w:hAnsi="Helvetica" w:cs="Helvetica"/>
                <w:sz w:val="24"/>
                <w:szCs w:val="24"/>
              </w:rPr>
            </w:rPrChange>
          </w:rPr>
          <w:t>in a daze on the dais of my heart</w:t>
        </w:r>
      </w:ins>
    </w:p>
    <w:p w14:paraId="16CD587C" w14:textId="77777777" w:rsidR="00A45FC7" w:rsidRPr="00A45FC7" w:rsidRDefault="00A45FC7" w:rsidP="00A45F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ins w:id="118" w:author="Tess Ross-Callahan" w:date="2016-04-02T13:53:00Z"/>
          <w:rFonts w:ascii="Times New Roman" w:hAnsi="Times New Roman" w:cs="Times New Roman"/>
          <w:color w:val="auto"/>
          <w:sz w:val="24"/>
          <w:szCs w:val="24"/>
          <w:rPrChange w:id="119" w:author="Tess Ross-Callahan" w:date="2016-04-02T13:54:00Z">
            <w:rPr>
              <w:ins w:id="120" w:author="Tess Ross-Callahan" w:date="2016-04-02T13:53:00Z"/>
              <w:rFonts w:ascii="Helvetica" w:hAnsi="Helvetica" w:cs="Helvetica"/>
              <w:sz w:val="24"/>
              <w:szCs w:val="24"/>
            </w:rPr>
          </w:rPrChange>
        </w:rPr>
      </w:pPr>
      <w:ins w:id="121" w:author="Tess Ross-Callahan" w:date="2016-04-02T13:53:00Z">
        <w:r w:rsidRPr="00A45FC7">
          <w:rPr>
            <w:rFonts w:ascii="Times New Roman" w:hAnsi="Times New Roman" w:cs="Times New Roman"/>
            <w:color w:val="auto"/>
            <w:sz w:val="24"/>
            <w:szCs w:val="24"/>
            <w:rPrChange w:id="122" w:author="Tess Ross-Callahan" w:date="2016-04-02T13:54:00Z">
              <w:rPr>
                <w:rFonts w:ascii="Helvetica" w:hAnsi="Helvetica" w:cs="Helvetica"/>
                <w:sz w:val="24"/>
                <w:szCs w:val="24"/>
              </w:rPr>
            </w:rPrChange>
          </w:rPr>
          <w:t>in those days when I still knew where to find it</w:t>
        </w:r>
      </w:ins>
    </w:p>
    <w:p w14:paraId="5EC85341" w14:textId="77777777" w:rsidR="00A45FC7" w:rsidRPr="00A45FC7" w:rsidRDefault="00A45FC7" w:rsidP="00A45F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ins w:id="123" w:author="Tess Ross-Callahan" w:date="2016-04-02T13:53:00Z"/>
          <w:rFonts w:ascii="Times New Roman" w:hAnsi="Times New Roman" w:cs="Times New Roman"/>
          <w:color w:val="auto"/>
          <w:sz w:val="24"/>
          <w:szCs w:val="24"/>
          <w:rPrChange w:id="124" w:author="Tess Ross-Callahan" w:date="2016-04-02T13:54:00Z">
            <w:rPr>
              <w:ins w:id="125" w:author="Tess Ross-Callahan" w:date="2016-04-02T13:53:00Z"/>
              <w:rFonts w:ascii="Helvetica" w:hAnsi="Helvetica" w:cs="Helvetica"/>
              <w:sz w:val="24"/>
              <w:szCs w:val="24"/>
            </w:rPr>
          </w:rPrChange>
        </w:rPr>
      </w:pPr>
    </w:p>
    <w:p w14:paraId="462EC605" w14:textId="77777777" w:rsidR="00A45FC7" w:rsidRPr="00A45FC7" w:rsidRDefault="00A45FC7" w:rsidP="00A45F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ins w:id="126" w:author="Tess Ross-Callahan" w:date="2016-04-02T13:53:00Z"/>
          <w:rFonts w:ascii="Times New Roman" w:hAnsi="Times New Roman" w:cs="Times New Roman"/>
          <w:color w:val="auto"/>
          <w:sz w:val="24"/>
          <w:szCs w:val="24"/>
          <w:rPrChange w:id="127" w:author="Tess Ross-Callahan" w:date="2016-04-02T13:54:00Z">
            <w:rPr>
              <w:ins w:id="128" w:author="Tess Ross-Callahan" w:date="2016-04-02T13:53:00Z"/>
              <w:rFonts w:ascii="Helvetica" w:hAnsi="Helvetica" w:cs="Helvetica"/>
              <w:sz w:val="24"/>
              <w:szCs w:val="24"/>
            </w:rPr>
          </w:rPrChange>
        </w:rPr>
      </w:pPr>
    </w:p>
    <w:p w14:paraId="0B6F8CC1" w14:textId="77777777" w:rsidR="00A45FC7" w:rsidRPr="00A45FC7" w:rsidRDefault="00A45FC7" w:rsidP="00A45F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ins w:id="129" w:author="Tess Ross-Callahan" w:date="2016-04-02T13:53:00Z"/>
          <w:rFonts w:ascii="Times New Roman" w:hAnsi="Times New Roman" w:cs="Times New Roman"/>
          <w:color w:val="auto"/>
          <w:sz w:val="24"/>
          <w:szCs w:val="24"/>
          <w:rPrChange w:id="130" w:author="Tess Ross-Callahan" w:date="2016-04-02T13:54:00Z">
            <w:rPr>
              <w:ins w:id="131" w:author="Tess Ross-Callahan" w:date="2016-04-02T13:53:00Z"/>
              <w:rFonts w:ascii="Helvetica" w:hAnsi="Helvetica" w:cs="Helvetica"/>
              <w:sz w:val="24"/>
              <w:szCs w:val="24"/>
            </w:rPr>
          </w:rPrChange>
        </w:rPr>
      </w:pPr>
      <w:ins w:id="132" w:author="Tess Ross-Callahan" w:date="2016-04-02T13:53:00Z">
        <w:r w:rsidRPr="00A45FC7">
          <w:rPr>
            <w:rFonts w:ascii="Times New Roman" w:hAnsi="Times New Roman" w:cs="Times New Roman"/>
            <w:color w:val="auto"/>
            <w:sz w:val="24"/>
            <w:szCs w:val="24"/>
            <w:rPrChange w:id="133" w:author="Tess Ross-Callahan" w:date="2016-04-02T13:54:00Z">
              <w:rPr>
                <w:rFonts w:ascii="Helvetica" w:hAnsi="Helvetica" w:cs="Helvetica"/>
                <w:sz w:val="24"/>
                <w:szCs w:val="24"/>
              </w:rPr>
            </w:rPrChange>
          </w:rPr>
          <w:t>II.</w:t>
        </w:r>
      </w:ins>
    </w:p>
    <w:p w14:paraId="517780E8" w14:textId="77777777" w:rsidR="00A45FC7" w:rsidRPr="00A45FC7" w:rsidRDefault="00A45FC7" w:rsidP="00A45F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ins w:id="134" w:author="Tess Ross-Callahan" w:date="2016-04-02T13:53:00Z"/>
          <w:rFonts w:ascii="Times New Roman" w:hAnsi="Times New Roman" w:cs="Times New Roman"/>
          <w:color w:val="auto"/>
          <w:sz w:val="24"/>
          <w:szCs w:val="24"/>
          <w:rPrChange w:id="135" w:author="Tess Ross-Callahan" w:date="2016-04-02T13:54:00Z">
            <w:rPr>
              <w:ins w:id="136" w:author="Tess Ross-Callahan" w:date="2016-04-02T13:53:00Z"/>
              <w:rFonts w:ascii="Helvetica" w:hAnsi="Helvetica" w:cs="Helvetica"/>
              <w:sz w:val="24"/>
              <w:szCs w:val="24"/>
            </w:rPr>
          </w:rPrChange>
        </w:rPr>
      </w:pPr>
    </w:p>
    <w:p w14:paraId="70993858" w14:textId="77777777" w:rsidR="00A45FC7" w:rsidRPr="00A45FC7" w:rsidRDefault="00A45FC7" w:rsidP="00A45F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ins w:id="137" w:author="Tess Ross-Callahan" w:date="2016-04-02T13:53:00Z"/>
          <w:rFonts w:ascii="Times New Roman" w:hAnsi="Times New Roman" w:cs="Times New Roman"/>
          <w:color w:val="auto"/>
          <w:sz w:val="24"/>
          <w:szCs w:val="24"/>
          <w:rPrChange w:id="138" w:author="Tess Ross-Callahan" w:date="2016-04-02T13:54:00Z">
            <w:rPr>
              <w:ins w:id="139" w:author="Tess Ross-Callahan" w:date="2016-04-02T13:53:00Z"/>
              <w:rFonts w:ascii="Helvetica" w:hAnsi="Helvetica" w:cs="Helvetica"/>
              <w:sz w:val="24"/>
              <w:szCs w:val="24"/>
            </w:rPr>
          </w:rPrChange>
        </w:rPr>
      </w:pPr>
      <w:ins w:id="140" w:author="Tess Ross-Callahan" w:date="2016-04-02T13:53:00Z">
        <w:r w:rsidRPr="00A45FC7">
          <w:rPr>
            <w:rFonts w:ascii="Times New Roman" w:hAnsi="Times New Roman" w:cs="Times New Roman"/>
            <w:color w:val="auto"/>
            <w:sz w:val="24"/>
            <w:szCs w:val="24"/>
            <w:rPrChange w:id="141" w:author="Tess Ross-Callahan" w:date="2016-04-02T13:54:00Z">
              <w:rPr>
                <w:rFonts w:ascii="Helvetica" w:hAnsi="Helvetica" w:cs="Helvetica"/>
                <w:sz w:val="24"/>
                <w:szCs w:val="24"/>
              </w:rPr>
            </w:rPrChange>
          </w:rPr>
          <w:t xml:space="preserve">The plastic desks shone cynically in a lecture hall </w:t>
        </w:r>
      </w:ins>
    </w:p>
    <w:p w14:paraId="41136FAB" w14:textId="77777777" w:rsidR="00A45FC7" w:rsidRPr="00A45FC7" w:rsidRDefault="00A45FC7" w:rsidP="00A45F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ins w:id="142" w:author="Tess Ross-Callahan" w:date="2016-04-02T13:53:00Z"/>
          <w:rFonts w:ascii="Times New Roman" w:hAnsi="Times New Roman" w:cs="Times New Roman"/>
          <w:color w:val="auto"/>
          <w:sz w:val="24"/>
          <w:szCs w:val="24"/>
          <w:rPrChange w:id="143" w:author="Tess Ross-Callahan" w:date="2016-04-02T13:54:00Z">
            <w:rPr>
              <w:ins w:id="144" w:author="Tess Ross-Callahan" w:date="2016-04-02T13:53:00Z"/>
              <w:rFonts w:ascii="Helvetica" w:hAnsi="Helvetica" w:cs="Helvetica"/>
              <w:sz w:val="24"/>
              <w:szCs w:val="24"/>
            </w:rPr>
          </w:rPrChange>
        </w:rPr>
      </w:pPr>
      <w:ins w:id="145" w:author="Tess Ross-Callahan" w:date="2016-04-02T13:53:00Z">
        <w:r w:rsidRPr="00A45FC7">
          <w:rPr>
            <w:rFonts w:ascii="Times New Roman" w:hAnsi="Times New Roman" w:cs="Times New Roman"/>
            <w:color w:val="auto"/>
            <w:sz w:val="24"/>
            <w:szCs w:val="24"/>
            <w:rPrChange w:id="146" w:author="Tess Ross-Callahan" w:date="2016-04-02T13:54:00Z">
              <w:rPr>
                <w:rFonts w:ascii="Helvetica" w:hAnsi="Helvetica" w:cs="Helvetica"/>
                <w:sz w:val="24"/>
                <w:szCs w:val="24"/>
              </w:rPr>
            </w:rPrChange>
          </w:rPr>
          <w:t xml:space="preserve">where we were told that, technically, you could </w:t>
        </w:r>
      </w:ins>
    </w:p>
    <w:p w14:paraId="21AFDBF3" w14:textId="77777777" w:rsidR="00A45FC7" w:rsidRPr="00A45FC7" w:rsidRDefault="00A45FC7" w:rsidP="00A45F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ins w:id="147" w:author="Tess Ross-Callahan" w:date="2016-04-02T13:53:00Z"/>
          <w:rFonts w:ascii="Times New Roman" w:hAnsi="Times New Roman" w:cs="Times New Roman"/>
          <w:color w:val="auto"/>
          <w:sz w:val="24"/>
          <w:szCs w:val="24"/>
          <w:rPrChange w:id="148" w:author="Tess Ross-Callahan" w:date="2016-04-02T13:54:00Z">
            <w:rPr>
              <w:ins w:id="149" w:author="Tess Ross-Callahan" w:date="2016-04-02T13:53:00Z"/>
              <w:rFonts w:ascii="Helvetica" w:hAnsi="Helvetica" w:cs="Helvetica"/>
              <w:sz w:val="24"/>
              <w:szCs w:val="24"/>
            </w:rPr>
          </w:rPrChange>
        </w:rPr>
      </w:pPr>
      <w:ins w:id="150" w:author="Tess Ross-Callahan" w:date="2016-04-02T13:53:00Z">
        <w:r w:rsidRPr="00A45FC7">
          <w:rPr>
            <w:rFonts w:ascii="Times New Roman" w:hAnsi="Times New Roman" w:cs="Times New Roman"/>
            <w:color w:val="auto"/>
            <w:sz w:val="24"/>
            <w:szCs w:val="24"/>
            <w:rPrChange w:id="151" w:author="Tess Ross-Callahan" w:date="2016-04-02T13:54:00Z">
              <w:rPr>
                <w:rFonts w:ascii="Helvetica" w:hAnsi="Helvetica" w:cs="Helvetica"/>
                <w:sz w:val="24"/>
                <w:szCs w:val="24"/>
              </w:rPr>
            </w:rPrChange>
          </w:rPr>
          <w:t>never really know what it was like to be your past self</w:t>
        </w:r>
      </w:ins>
    </w:p>
    <w:p w14:paraId="7295B12C" w14:textId="77777777" w:rsidR="00A45FC7" w:rsidRPr="00A45FC7" w:rsidRDefault="00A45FC7" w:rsidP="00A45F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ins w:id="152" w:author="Tess Ross-Callahan" w:date="2016-04-02T13:53:00Z"/>
          <w:rFonts w:ascii="Times New Roman" w:hAnsi="Times New Roman" w:cs="Times New Roman"/>
          <w:color w:val="auto"/>
          <w:sz w:val="24"/>
          <w:szCs w:val="24"/>
          <w:rPrChange w:id="153" w:author="Tess Ross-Callahan" w:date="2016-04-02T13:54:00Z">
            <w:rPr>
              <w:ins w:id="154" w:author="Tess Ross-Callahan" w:date="2016-04-02T13:53:00Z"/>
              <w:rFonts w:ascii="Helvetica" w:hAnsi="Helvetica" w:cs="Helvetica"/>
              <w:sz w:val="24"/>
              <w:szCs w:val="24"/>
            </w:rPr>
          </w:rPrChange>
        </w:rPr>
      </w:pPr>
      <w:ins w:id="155" w:author="Tess Ross-Callahan" w:date="2016-04-02T13:53:00Z">
        <w:r w:rsidRPr="00A45FC7">
          <w:rPr>
            <w:rFonts w:ascii="Times New Roman" w:hAnsi="Times New Roman" w:cs="Times New Roman"/>
            <w:color w:val="auto"/>
            <w:sz w:val="24"/>
            <w:szCs w:val="24"/>
            <w:rPrChange w:id="156" w:author="Tess Ross-Callahan" w:date="2016-04-02T13:54:00Z">
              <w:rPr>
                <w:rFonts w:ascii="Helvetica" w:hAnsi="Helvetica" w:cs="Helvetica"/>
                <w:sz w:val="24"/>
                <w:szCs w:val="24"/>
              </w:rPr>
            </w:rPrChange>
          </w:rPr>
          <w:t>because consciousness never renews its momentary lease</w:t>
        </w:r>
      </w:ins>
    </w:p>
    <w:p w14:paraId="73BAD227" w14:textId="77777777" w:rsidR="00A45FC7" w:rsidRPr="00A45FC7" w:rsidRDefault="00A45FC7" w:rsidP="00A45F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ins w:id="157" w:author="Tess Ross-Callahan" w:date="2016-04-02T13:53:00Z"/>
          <w:rFonts w:ascii="Times New Roman" w:hAnsi="Times New Roman" w:cs="Times New Roman"/>
          <w:color w:val="auto"/>
          <w:sz w:val="24"/>
          <w:szCs w:val="24"/>
          <w:rPrChange w:id="158" w:author="Tess Ross-Callahan" w:date="2016-04-02T13:54:00Z">
            <w:rPr>
              <w:ins w:id="159" w:author="Tess Ross-Callahan" w:date="2016-04-02T13:53:00Z"/>
              <w:rFonts w:ascii="Helvetica" w:hAnsi="Helvetica" w:cs="Helvetica"/>
              <w:sz w:val="24"/>
              <w:szCs w:val="24"/>
            </w:rPr>
          </w:rPrChange>
        </w:rPr>
      </w:pPr>
      <w:ins w:id="160" w:author="Tess Ross-Callahan" w:date="2016-04-02T13:53:00Z">
        <w:r w:rsidRPr="00A45FC7">
          <w:rPr>
            <w:rFonts w:ascii="Times New Roman" w:hAnsi="Times New Roman" w:cs="Times New Roman"/>
            <w:color w:val="auto"/>
            <w:sz w:val="24"/>
            <w:szCs w:val="24"/>
            <w:rPrChange w:id="161" w:author="Tess Ross-Callahan" w:date="2016-04-02T13:54:00Z">
              <w:rPr>
                <w:rFonts w:ascii="Helvetica" w:hAnsi="Helvetica" w:cs="Helvetica"/>
                <w:sz w:val="24"/>
                <w:szCs w:val="24"/>
              </w:rPr>
            </w:rPrChange>
          </w:rPr>
          <w:t xml:space="preserve">in the mind—just picks up and moves out </w:t>
        </w:r>
      </w:ins>
    </w:p>
    <w:p w14:paraId="611D1508" w14:textId="77777777" w:rsidR="00A45FC7" w:rsidRPr="00A45FC7" w:rsidRDefault="00A45FC7" w:rsidP="00A45F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ins w:id="162" w:author="Tess Ross-Callahan" w:date="2016-04-02T13:53:00Z"/>
          <w:rFonts w:ascii="Times New Roman" w:hAnsi="Times New Roman" w:cs="Times New Roman"/>
          <w:color w:val="auto"/>
          <w:sz w:val="24"/>
          <w:szCs w:val="24"/>
          <w:rPrChange w:id="163" w:author="Tess Ross-Callahan" w:date="2016-04-02T13:54:00Z">
            <w:rPr>
              <w:ins w:id="164" w:author="Tess Ross-Callahan" w:date="2016-04-02T13:53:00Z"/>
              <w:rFonts w:ascii="Helvetica" w:hAnsi="Helvetica" w:cs="Helvetica"/>
              <w:sz w:val="24"/>
              <w:szCs w:val="24"/>
            </w:rPr>
          </w:rPrChange>
        </w:rPr>
      </w:pPr>
      <w:ins w:id="165" w:author="Tess Ross-Callahan" w:date="2016-04-02T13:53:00Z">
        <w:r w:rsidRPr="00A45FC7">
          <w:rPr>
            <w:rFonts w:ascii="Times New Roman" w:hAnsi="Times New Roman" w:cs="Times New Roman"/>
            <w:color w:val="auto"/>
            <w:sz w:val="24"/>
            <w:szCs w:val="24"/>
            <w:rPrChange w:id="166" w:author="Tess Ross-Callahan" w:date="2016-04-02T13:54:00Z">
              <w:rPr>
                <w:rFonts w:ascii="Helvetica" w:hAnsi="Helvetica" w:cs="Helvetica"/>
                <w:sz w:val="24"/>
                <w:szCs w:val="24"/>
              </w:rPr>
            </w:rPrChange>
          </w:rPr>
          <w:t>and leaves its shit behind.</w:t>
        </w:r>
      </w:ins>
    </w:p>
    <w:p w14:paraId="33BCBF48" w14:textId="77777777" w:rsidR="00A45FC7" w:rsidRPr="00A45FC7" w:rsidRDefault="00A45FC7" w:rsidP="00A45F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ins w:id="167" w:author="Tess Ross-Callahan" w:date="2016-04-02T13:53:00Z"/>
          <w:rFonts w:ascii="Times New Roman" w:hAnsi="Times New Roman" w:cs="Times New Roman"/>
          <w:color w:val="auto"/>
          <w:sz w:val="24"/>
          <w:szCs w:val="24"/>
          <w:rPrChange w:id="168" w:author="Tess Ross-Callahan" w:date="2016-04-02T13:54:00Z">
            <w:rPr>
              <w:ins w:id="169" w:author="Tess Ross-Callahan" w:date="2016-04-02T13:53:00Z"/>
              <w:rFonts w:ascii="Helvetica" w:hAnsi="Helvetica" w:cs="Helvetica"/>
              <w:sz w:val="24"/>
              <w:szCs w:val="24"/>
            </w:rPr>
          </w:rPrChange>
        </w:rPr>
      </w:pPr>
    </w:p>
    <w:p w14:paraId="6B02EBCB" w14:textId="1CF752F5" w:rsidR="00A45FC7" w:rsidRPr="00A45FC7" w:rsidRDefault="00A45FC7" w:rsidP="00A45F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ins w:id="170" w:author="Tess Ross-Callahan" w:date="2016-04-02T13:53:00Z"/>
          <w:rFonts w:ascii="Times New Roman" w:hAnsi="Times New Roman" w:cs="Times New Roman"/>
          <w:color w:val="auto"/>
          <w:sz w:val="24"/>
          <w:szCs w:val="24"/>
          <w:rPrChange w:id="171" w:author="Tess Ross-Callahan" w:date="2016-04-02T13:54:00Z">
            <w:rPr>
              <w:ins w:id="172" w:author="Tess Ross-Callahan" w:date="2016-04-02T13:53:00Z"/>
              <w:rFonts w:ascii="Helvetica" w:hAnsi="Helvetica" w:cs="Helvetica"/>
              <w:color w:val="800002"/>
              <w:sz w:val="24"/>
              <w:szCs w:val="24"/>
            </w:rPr>
          </w:rPrChange>
        </w:rPr>
      </w:pPr>
      <w:ins w:id="173" w:author="Tess Ross-Callahan" w:date="2016-04-02T13:53:00Z">
        <w:r w:rsidRPr="00A45FC7">
          <w:rPr>
            <w:rFonts w:ascii="Times New Roman" w:hAnsi="Times New Roman" w:cs="Times New Roman"/>
            <w:color w:val="auto"/>
            <w:sz w:val="24"/>
            <w:szCs w:val="24"/>
            <w:rPrChange w:id="174" w:author="Tess Ross-Callahan" w:date="2016-04-02T13:54:00Z">
              <w:rPr>
                <w:rFonts w:ascii="Helvetica" w:hAnsi="Helvetica" w:cs="Helvetica"/>
                <w:color w:val="800002"/>
                <w:sz w:val="24"/>
                <w:szCs w:val="24"/>
              </w:rPr>
            </w:rPrChange>
          </w:rPr>
          <w:t xml:space="preserve">Nowadays, I search for you in </w:t>
        </w:r>
      </w:ins>
    </w:p>
    <w:p w14:paraId="45A84200" w14:textId="5403483E" w:rsidR="007236C0" w:rsidRPr="00A45FC7" w:rsidRDefault="00A45FC7">
      <w:pPr>
        <w:pStyle w:val="Normal1"/>
        <w:rPr>
          <w:rFonts w:ascii="Times New Roman" w:hAnsi="Times New Roman" w:cs="Times New Roman"/>
          <w:color w:val="auto"/>
          <w:sz w:val="24"/>
          <w:szCs w:val="24"/>
          <w:rPrChange w:id="175" w:author="Tess Ross-Callahan" w:date="2016-04-02T13:54:00Z">
            <w:rPr/>
          </w:rPrChange>
        </w:rPr>
      </w:pPr>
      <w:ins w:id="176" w:author="Tess Ross-Callahan" w:date="2016-04-02T13:53:00Z">
        <w:r w:rsidRPr="00A45FC7">
          <w:rPr>
            <w:rFonts w:ascii="Times New Roman" w:hAnsi="Times New Roman" w:cs="Times New Roman"/>
            <w:color w:val="auto"/>
            <w:sz w:val="24"/>
            <w:szCs w:val="24"/>
            <w:rPrChange w:id="177" w:author="Tess Ross-Callahan" w:date="2016-04-02T13:54:00Z">
              <w:rPr>
                <w:rFonts w:ascii="Helvetica" w:hAnsi="Helvetica" w:cs="Helvetica"/>
                <w:color w:val="800002"/>
                <w:sz w:val="24"/>
                <w:szCs w:val="24"/>
              </w:rPr>
            </w:rPrChange>
          </w:rPr>
          <w:t>everyone.</w:t>
        </w:r>
      </w:ins>
    </w:p>
    <w:sectPr w:rsidR="007236C0" w:rsidRPr="00A45FC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isplayBackgroundShape/>
  <w:proofState w:spelling="clean" w:grammar="clean"/>
  <w:revisionView w:markup="0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7236C0"/>
    <w:rsid w:val="007236C0"/>
    <w:rsid w:val="00A45FC7"/>
    <w:rsid w:val="00A73787"/>
    <w:rsid w:val="00AC326C"/>
    <w:rsid w:val="00F94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4C871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45AE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5AE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C326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326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326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326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326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182</Words>
  <Characters>1044</Characters>
  <Application>Microsoft Macintosh Word</Application>
  <DocSecurity>0</DocSecurity>
  <Lines>8</Lines>
  <Paragraphs>2</Paragraphs>
  <ScaleCrop>false</ScaleCrop>
  <Company>Tufts University</Company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Lauf, Jordan</cp:lastModifiedBy>
  <cp:revision>2</cp:revision>
  <dcterms:created xsi:type="dcterms:W3CDTF">2016-04-05T01:48:00Z</dcterms:created>
  <dcterms:modified xsi:type="dcterms:W3CDTF">2016-04-05T01:48:00Z</dcterms:modified>
</cp:coreProperties>
</file>
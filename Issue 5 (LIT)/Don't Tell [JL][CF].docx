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2E766A" w14:textId="77777777" w:rsidR="002607D4" w:rsidRDefault="008921CD">
      <w:pPr>
        <w:pStyle w:val="Normal1"/>
        <w:spacing w:line="480" w:lineRule="auto"/>
        <w:jc w:val="center"/>
      </w:pPr>
      <w:r>
        <w:tab/>
      </w:r>
    </w:p>
    <w:p w14:paraId="4B817183" w14:textId="77777777" w:rsidR="002607D4" w:rsidRDefault="008921CD">
      <w:pPr>
        <w:pStyle w:val="Normal1"/>
        <w:spacing w:line="480" w:lineRule="auto"/>
      </w:pPr>
      <w:r>
        <w:t>Tess Ross-Callahan</w:t>
      </w:r>
    </w:p>
    <w:p w14:paraId="3FEC807D" w14:textId="77777777" w:rsidR="002607D4" w:rsidRDefault="008921CD">
      <w:pPr>
        <w:pStyle w:val="Normal1"/>
        <w:spacing w:line="480" w:lineRule="auto"/>
      </w:pPr>
      <w:r>
        <w:t>Short Story #1</w:t>
      </w:r>
    </w:p>
    <w:p w14:paraId="6F0A1A57" w14:textId="77777777" w:rsidR="002607D4" w:rsidRDefault="008921CD">
      <w:pPr>
        <w:pStyle w:val="Normal1"/>
        <w:spacing w:line="480" w:lineRule="auto"/>
      </w:pPr>
      <w:r>
        <w:t>10/15/14</w:t>
      </w:r>
    </w:p>
    <w:p w14:paraId="71A18120" w14:textId="77777777" w:rsidR="002607D4" w:rsidRDefault="008921CD">
      <w:pPr>
        <w:pStyle w:val="Normal1"/>
        <w:spacing w:line="480" w:lineRule="auto"/>
        <w:jc w:val="center"/>
      </w:pPr>
      <w:r>
        <w:t>Don</w:t>
      </w:r>
      <w:r>
        <w:rPr>
          <w:rFonts w:ascii="Helvetica Neue" w:eastAsia="Helvetica Neue" w:hAnsi="Helvetica Neue" w:cs="Helvetica Neue"/>
        </w:rPr>
        <w:t>’</w:t>
      </w:r>
      <w:r>
        <w:t>t Tell</w:t>
      </w:r>
    </w:p>
    <w:p w14:paraId="5BE39CD6" w14:textId="77777777" w:rsidR="002607D4" w:rsidRDefault="008921CD">
      <w:pPr>
        <w:pStyle w:val="Normal1"/>
        <w:spacing w:line="480" w:lineRule="auto"/>
      </w:pPr>
      <w:r>
        <w:tab/>
        <w:t xml:space="preserve">I never told anyone that the first night my son came home with a </w:t>
      </w:r>
      <w:proofErr w:type="gramStart"/>
      <w:r>
        <w:t>boy,</w:t>
      </w:r>
      <w:proofErr w:type="gramEnd"/>
      <w:r>
        <w:t xml:space="preserve"> I didn</w:t>
      </w:r>
      <w:r>
        <w:rPr>
          <w:rFonts w:ascii="Helvetica Neue" w:eastAsia="Helvetica Neue" w:hAnsi="Helvetica Neue" w:cs="Helvetica Neue"/>
        </w:rPr>
        <w:t>’</w:t>
      </w:r>
      <w:r>
        <w:t>t speak to him for three weeks.</w:t>
      </w:r>
    </w:p>
    <w:p w14:paraId="4604B374" w14:textId="77777777" w:rsidR="002607D4" w:rsidRDefault="008921CD">
      <w:pPr>
        <w:pStyle w:val="Normal1"/>
        <w:spacing w:line="480" w:lineRule="auto"/>
      </w:pPr>
      <w:r>
        <w:tab/>
        <w:t>The second time, I threw him out of the house.</w:t>
      </w:r>
    </w:p>
    <w:p w14:paraId="3D6550B1" w14:textId="77777777" w:rsidR="002607D4" w:rsidRDefault="008921CD">
      <w:pPr>
        <w:pStyle w:val="Normal1"/>
        <w:spacing w:line="480" w:lineRule="auto"/>
      </w:pPr>
      <w:r>
        <w:tab/>
        <w:t xml:space="preserve">You have to </w:t>
      </w:r>
      <w:proofErr w:type="gramStart"/>
      <w:r>
        <w:t>understand,</w:t>
      </w:r>
      <w:proofErr w:type="gramEnd"/>
      <w:r>
        <w:t xml:space="preserve"> I wasn</w:t>
      </w:r>
      <w:r>
        <w:rPr>
          <w:rFonts w:ascii="Helvetica Neue" w:eastAsia="Helvetica Neue" w:hAnsi="Helvetica Neue" w:cs="Helvetica Neue"/>
        </w:rPr>
        <w:t>’</w:t>
      </w:r>
      <w:r>
        <w:t>t raised to talk about things. Talking, talk talk talk, it</w:t>
      </w:r>
      <w:r>
        <w:rPr>
          <w:rFonts w:ascii="Helvetica Neue" w:eastAsia="Helvetica Neue" w:hAnsi="Helvetica Neue" w:cs="Helvetica Neue"/>
        </w:rPr>
        <w:t>’</w:t>
      </w:r>
      <w:r>
        <w:t xml:space="preserve">s all over the news now as the trademark of good parenting: talk about it. </w:t>
      </w:r>
      <w:r>
        <w:rPr>
          <w:i/>
        </w:rPr>
        <w:t>Talk to your son about his behavior. Have you talked to your son lately? Honey, someone</w:t>
      </w:r>
      <w:r>
        <w:rPr>
          <w:rFonts w:ascii="Helvetica Neue" w:eastAsia="Helvetica Neue" w:hAnsi="Helvetica Neue" w:cs="Helvetica Neue"/>
          <w:i/>
        </w:rPr>
        <w:t>’</w:t>
      </w:r>
      <w:r>
        <w:rPr>
          <w:i/>
        </w:rPr>
        <w:t>s got to talk to that boy.</w:t>
      </w:r>
    </w:p>
    <w:p w14:paraId="72D57130" w14:textId="77777777" w:rsidR="002607D4" w:rsidRDefault="008921CD">
      <w:pPr>
        <w:pStyle w:val="Normal1"/>
        <w:spacing w:line="480" w:lineRule="auto"/>
      </w:pPr>
      <w:r>
        <w:rPr>
          <w:i/>
        </w:rPr>
        <w:tab/>
      </w:r>
      <w:r>
        <w:t>Talk.</w:t>
      </w:r>
    </w:p>
    <w:p w14:paraId="016424F2" w14:textId="55D6139F" w:rsidR="002607D4" w:rsidRDefault="008921CD">
      <w:pPr>
        <w:pStyle w:val="Normal1"/>
        <w:spacing w:line="480" w:lineRule="auto"/>
      </w:pPr>
      <w:r>
        <w:tab/>
        <w:t xml:space="preserve">The way I was raised, the surefire way to make a bad situation worse was to talk about it. Even asking my dad about his day could get you a licking. Whenever my mama insisted we eat dinner together, my dad would read </w:t>
      </w:r>
      <w:r>
        <w:rPr>
          <w:i/>
        </w:rPr>
        <w:t>The Montgomery Advertiser</w:t>
      </w:r>
      <w:r>
        <w:t xml:space="preserve"> out loud between bites. Sometimes we</w:t>
      </w:r>
      <w:r>
        <w:rPr>
          <w:rFonts w:ascii="Helvetica Neue" w:eastAsia="Helvetica Neue" w:hAnsi="Helvetica Neue" w:cs="Helvetica Neue"/>
        </w:rPr>
        <w:t>’</w:t>
      </w:r>
      <w:r>
        <w:t>d discuss Kenny</w:t>
      </w:r>
      <w:r>
        <w:rPr>
          <w:rFonts w:ascii="Helvetica Neue" w:eastAsia="Helvetica Neue" w:hAnsi="Helvetica Neue" w:cs="Helvetica Neue"/>
        </w:rPr>
        <w:t>’</w:t>
      </w:r>
      <w:r>
        <w:t>s football game, but mostly we just listened to Daddy read about what ass-backwards decisions the liberals had just made in Congress. I never told anybody about my boyfriend Fred until he proposed. Even then</w:t>
      </w:r>
      <w:ins w:id="0" w:author="Moira Lavelle" w:date="2016-03-29T18:54:00Z">
        <w:r w:rsidR="007F1503">
          <w:t>,</w:t>
        </w:r>
      </w:ins>
      <w:r>
        <w:t xml:space="preserve"> the only question my dad asked was how much Fred made, not all those questions you see on TV nowadays about what</w:t>
      </w:r>
      <w:r>
        <w:rPr>
          <w:rFonts w:ascii="Helvetica Neue" w:eastAsia="Helvetica Neue" w:hAnsi="Helvetica Neue" w:cs="Helvetica Neue"/>
        </w:rPr>
        <w:t>’</w:t>
      </w:r>
      <w:r>
        <w:t>s he like or does he treat you right and all that.</w:t>
      </w:r>
    </w:p>
    <w:p w14:paraId="79E9F79B" w14:textId="77777777" w:rsidR="002607D4" w:rsidRDefault="008921CD">
      <w:pPr>
        <w:pStyle w:val="Normal1"/>
        <w:spacing w:line="480" w:lineRule="auto"/>
      </w:pPr>
      <w:r>
        <w:tab/>
        <w:t>So I sure didn</w:t>
      </w:r>
      <w:r>
        <w:rPr>
          <w:rFonts w:ascii="Helvetica Neue" w:eastAsia="Helvetica Neue" w:hAnsi="Helvetica Neue" w:cs="Helvetica Neue"/>
        </w:rPr>
        <w:t>’</w:t>
      </w:r>
      <w:r>
        <w:t xml:space="preserve">t tell Fred when our son started talking about Prince Erik instead of Princess Ariel. I was never real sure about God, but Fred went to church every Sunday, and I </w:t>
      </w:r>
      <w:r>
        <w:lastRenderedPageBreak/>
        <w:t>didn</w:t>
      </w:r>
      <w:r>
        <w:rPr>
          <w:rFonts w:ascii="Helvetica Neue" w:eastAsia="Helvetica Neue" w:hAnsi="Helvetica Neue" w:cs="Helvetica Neue"/>
        </w:rPr>
        <w:t>’</w:t>
      </w:r>
      <w:r>
        <w:t xml:space="preserve">t want any trouble. So I tried, I really did. I gave Kyle all those books about God making the sunrise and </w:t>
      </w:r>
      <w:commentRangeStart w:id="1"/>
      <w:r>
        <w:t xml:space="preserve">I told him about the right way to fall in love </w:t>
      </w:r>
      <w:commentRangeEnd w:id="1"/>
      <w:r>
        <w:rPr>
          <w:rStyle w:val="CommentReference"/>
        </w:rPr>
        <w:commentReference w:id="1"/>
      </w:r>
      <w:r>
        <w:t xml:space="preserve">and he was </w:t>
      </w:r>
      <w:commentRangeStart w:id="2"/>
      <w:r>
        <w:t>better at first, I swear</w:t>
      </w:r>
      <w:commentRangeEnd w:id="2"/>
      <w:r w:rsidR="007F1503">
        <w:rPr>
          <w:rStyle w:val="CommentReference"/>
        </w:rPr>
        <w:commentReference w:id="2"/>
      </w:r>
      <w:r>
        <w:t>. He even stopped drawing Prince Erik in art class. And I thought there was nothing else to worry about, that we</w:t>
      </w:r>
      <w:r>
        <w:rPr>
          <w:rFonts w:ascii="Helvetica Neue" w:eastAsia="Helvetica Neue" w:hAnsi="Helvetica Neue" w:cs="Helvetica Neue"/>
        </w:rPr>
        <w:t>’</w:t>
      </w:r>
      <w:r>
        <w:t>d sidestepped the crisis and that my boy was on the right track.</w:t>
      </w:r>
    </w:p>
    <w:p w14:paraId="1FCCEF25" w14:textId="14D5BC47" w:rsidR="002607D4" w:rsidRDefault="008921CD">
      <w:pPr>
        <w:pStyle w:val="Normal1"/>
        <w:spacing w:line="480" w:lineRule="auto"/>
      </w:pPr>
      <w:r>
        <w:tab/>
        <w:t xml:space="preserve">And then, fifteen years old, he came home with Richie Baker from </w:t>
      </w:r>
      <w:ins w:id="3" w:author="Carissa Fleury" w:date="2016-04-04T22:15:00Z">
        <w:r w:rsidR="00AA65FF">
          <w:t>a</w:t>
        </w:r>
      </w:ins>
      <w:del w:id="4" w:author="Carissa Fleury" w:date="2016-04-04T22:15:00Z">
        <w:r w:rsidDel="00AA65FF">
          <w:delText>A</w:delText>
        </w:r>
      </w:del>
      <w:r>
        <w:t>lgebra. No problem, I always feed my boy</w:t>
      </w:r>
      <w:r>
        <w:rPr>
          <w:rFonts w:ascii="Helvetica Neue" w:eastAsia="Helvetica Neue" w:hAnsi="Helvetica Neue" w:cs="Helvetica Neue"/>
        </w:rPr>
        <w:t>’</w:t>
      </w:r>
      <w:r>
        <w:t>s friends from school, I just buy beans instead of meat the next week. Fred might</w:t>
      </w:r>
      <w:r>
        <w:rPr>
          <w:rFonts w:ascii="Helvetica Neue" w:eastAsia="Helvetica Neue" w:hAnsi="Helvetica Neue" w:cs="Helvetica Neue"/>
        </w:rPr>
        <w:t>’</w:t>
      </w:r>
      <w:r>
        <w:t xml:space="preserve">ve complained, but Kyle had been so quiet, so isolated. I was glad to see him with a friend. </w:t>
      </w:r>
    </w:p>
    <w:p w14:paraId="13FF2ACC" w14:textId="66A4A404" w:rsidR="002607D4" w:rsidRDefault="008921CD">
      <w:pPr>
        <w:pStyle w:val="Normal1"/>
        <w:spacing w:line="480" w:lineRule="auto"/>
      </w:pPr>
      <w:r>
        <w:tab/>
        <w:t>But when I went up to ask the boys to set the table for supper, they weren</w:t>
      </w:r>
      <w:r>
        <w:rPr>
          <w:rFonts w:ascii="Helvetica Neue" w:eastAsia="Helvetica Neue" w:hAnsi="Helvetica Neue" w:cs="Helvetica Neue"/>
        </w:rPr>
        <w:t>’</w:t>
      </w:r>
      <w:r>
        <w:t xml:space="preserve">t doing </w:t>
      </w:r>
      <w:ins w:id="5" w:author="Carissa Fleury" w:date="2016-04-04T22:15:00Z">
        <w:r w:rsidR="00AA65FF">
          <w:t>a</w:t>
        </w:r>
      </w:ins>
      <w:del w:id="6" w:author="Carissa Fleury" w:date="2016-04-04T22:15:00Z">
        <w:r w:rsidDel="00AA65FF">
          <w:delText>A</w:delText>
        </w:r>
      </w:del>
      <w:r>
        <w:t>lgebra at all. No, their backpacks were lying untouched on the rug like fat, dead birds, and they were lying on the bed together. I hadn</w:t>
      </w:r>
      <w:r>
        <w:rPr>
          <w:rFonts w:ascii="Helvetica Neue" w:eastAsia="Helvetica Neue" w:hAnsi="Helvetica Neue" w:cs="Helvetica Neue"/>
        </w:rPr>
        <w:t>’</w:t>
      </w:r>
      <w:r>
        <w:t>t seen so much of my boy since I</w:t>
      </w:r>
      <w:r>
        <w:rPr>
          <w:rFonts w:ascii="Helvetica Neue" w:eastAsia="Helvetica Neue" w:hAnsi="Helvetica Neue" w:cs="Helvetica Neue"/>
        </w:rPr>
        <w:t>’</w:t>
      </w:r>
      <w:r>
        <w:t>d been teaching him to wash his privates. And there they were, under my roof! Right under my nose!</w:t>
      </w:r>
    </w:p>
    <w:p w14:paraId="3F198B1B" w14:textId="77777777" w:rsidR="002607D4" w:rsidRDefault="008921CD">
      <w:pPr>
        <w:pStyle w:val="Normal1"/>
        <w:spacing w:line="480" w:lineRule="auto"/>
      </w:pPr>
      <w:r>
        <w:tab/>
        <w:t xml:space="preserve">They saw me and sprang apart like the little boys they were, and Kyle scrambled for the blankets. </w:t>
      </w:r>
      <w:r>
        <w:rPr>
          <w:rFonts w:ascii="Helvetica Neue" w:eastAsia="Helvetica Neue" w:hAnsi="Helvetica Neue" w:cs="Helvetica Neue"/>
        </w:rPr>
        <w:t>“</w:t>
      </w:r>
      <w:r>
        <w:t xml:space="preserve">Ma </w:t>
      </w:r>
      <w:proofErr w:type="gramStart"/>
      <w:r>
        <w:t xml:space="preserve">- </w:t>
      </w:r>
      <w:r>
        <w:rPr>
          <w:rFonts w:ascii="Helvetica Neue" w:eastAsia="Helvetica Neue" w:hAnsi="Helvetica Neue" w:cs="Helvetica Neue"/>
        </w:rPr>
        <w:t>”</w:t>
      </w:r>
      <w:proofErr w:type="gramEnd"/>
    </w:p>
    <w:p w14:paraId="51FA7116" w14:textId="77777777" w:rsidR="002607D4" w:rsidRDefault="008921CD">
      <w:pPr>
        <w:pStyle w:val="Normal1"/>
        <w:spacing w:line="480" w:lineRule="auto"/>
      </w:pPr>
      <w:r>
        <w:tab/>
        <w:t>But I had nothing to hear from him. I told Richie he</w:t>
      </w:r>
      <w:r>
        <w:rPr>
          <w:rFonts w:ascii="Helvetica Neue" w:eastAsia="Helvetica Neue" w:hAnsi="Helvetica Neue" w:cs="Helvetica Neue"/>
        </w:rPr>
        <w:t>’</w:t>
      </w:r>
      <w:r>
        <w:t xml:space="preserve">d best leave this very minute, and I went downstairs and thought about burning the sausage, </w:t>
      </w:r>
      <w:commentRangeStart w:id="7"/>
      <w:r>
        <w:t xml:space="preserve">just so something would suffer for this sin. </w:t>
      </w:r>
      <w:commentRangeEnd w:id="7"/>
      <w:r w:rsidR="007F1503">
        <w:rPr>
          <w:rStyle w:val="CommentReference"/>
        </w:rPr>
        <w:commentReference w:id="7"/>
      </w:r>
      <w:r>
        <w:t>But in the end, I didn</w:t>
      </w:r>
      <w:r>
        <w:rPr>
          <w:rFonts w:ascii="Helvetica Neue" w:eastAsia="Helvetica Neue" w:hAnsi="Helvetica Neue" w:cs="Helvetica Neue"/>
        </w:rPr>
        <w:t>’</w:t>
      </w:r>
      <w:r>
        <w:t>t burn anything. I made that meal the best I</w:t>
      </w:r>
      <w:r>
        <w:rPr>
          <w:rFonts w:ascii="Helvetica Neue" w:eastAsia="Helvetica Neue" w:hAnsi="Helvetica Neue" w:cs="Helvetica Neue"/>
        </w:rPr>
        <w:t>’</w:t>
      </w:r>
      <w:r>
        <w:t>d ever made it, throwing my heart into my work, and it was so good that Fred commented on it when he got home. Kyle, though, didn</w:t>
      </w:r>
      <w:r>
        <w:rPr>
          <w:rFonts w:ascii="Helvetica Neue" w:eastAsia="Helvetica Neue" w:hAnsi="Helvetica Neue" w:cs="Helvetica Neue"/>
        </w:rPr>
        <w:t>’</w:t>
      </w:r>
      <w:r>
        <w:t>t eat a thing. He sat with his chin dipping towards his chest, his cheeks Alabama crimson.</w:t>
      </w:r>
    </w:p>
    <w:p w14:paraId="0FD13083" w14:textId="77777777" w:rsidR="002607D4" w:rsidRDefault="008921CD">
      <w:pPr>
        <w:pStyle w:val="Normal1"/>
        <w:spacing w:line="480" w:lineRule="auto"/>
      </w:pPr>
      <w:r>
        <w:tab/>
        <w:t>And I didn</w:t>
      </w:r>
      <w:r>
        <w:rPr>
          <w:rFonts w:ascii="Helvetica Neue" w:eastAsia="Helvetica Neue" w:hAnsi="Helvetica Neue" w:cs="Helvetica Neue"/>
        </w:rPr>
        <w:t>’</w:t>
      </w:r>
      <w:r>
        <w:t>t say a word to him the whole meal.</w:t>
      </w:r>
    </w:p>
    <w:p w14:paraId="673ECB0F" w14:textId="77777777" w:rsidR="002607D4" w:rsidRDefault="008921CD">
      <w:pPr>
        <w:pStyle w:val="Normal1"/>
        <w:spacing w:line="480" w:lineRule="auto"/>
      </w:pPr>
      <w:r>
        <w:tab/>
        <w:t>From there, I just didn</w:t>
      </w:r>
      <w:r>
        <w:rPr>
          <w:rFonts w:ascii="Helvetica Neue" w:eastAsia="Helvetica Neue" w:hAnsi="Helvetica Neue" w:cs="Helvetica Neue"/>
        </w:rPr>
        <w:t>’</w:t>
      </w:r>
      <w:r>
        <w:t>t know how to stop. Kyle would come home from school and hover in corners, twisting his shirt between his fingers like he</w:t>
      </w:r>
      <w:r>
        <w:rPr>
          <w:rFonts w:ascii="Helvetica Neue" w:eastAsia="Helvetica Neue" w:hAnsi="Helvetica Neue" w:cs="Helvetica Neue"/>
        </w:rPr>
        <w:t>’</w:t>
      </w:r>
      <w:r>
        <w:t>d done as a little boy, and he</w:t>
      </w:r>
      <w:r>
        <w:rPr>
          <w:rFonts w:ascii="Helvetica Neue" w:eastAsia="Helvetica Neue" w:hAnsi="Helvetica Neue" w:cs="Helvetica Neue"/>
        </w:rPr>
        <w:t>’</w:t>
      </w:r>
      <w:r>
        <w:t xml:space="preserve">d say, </w:t>
      </w:r>
      <w:r>
        <w:rPr>
          <w:rFonts w:ascii="Helvetica Neue" w:eastAsia="Helvetica Neue" w:hAnsi="Helvetica Neue" w:cs="Helvetica Neue"/>
        </w:rPr>
        <w:lastRenderedPageBreak/>
        <w:t>“</w:t>
      </w:r>
      <w:r>
        <w:t>Ma, I think we ought to talk about this,</w:t>
      </w:r>
      <w:r>
        <w:rPr>
          <w:rFonts w:ascii="Helvetica Neue" w:eastAsia="Helvetica Neue" w:hAnsi="Helvetica Neue" w:cs="Helvetica Neue"/>
        </w:rPr>
        <w:t xml:space="preserve">” </w:t>
      </w:r>
      <w:r>
        <w:t xml:space="preserve">and </w:t>
      </w:r>
      <w:r>
        <w:rPr>
          <w:rFonts w:ascii="Helvetica Neue" w:eastAsia="Helvetica Neue" w:hAnsi="Helvetica Neue" w:cs="Helvetica Neue"/>
        </w:rPr>
        <w:t>“</w:t>
      </w:r>
      <w:r>
        <w:t>Ma, why aren</w:t>
      </w:r>
      <w:r>
        <w:rPr>
          <w:rFonts w:ascii="Helvetica Neue" w:eastAsia="Helvetica Neue" w:hAnsi="Helvetica Neue" w:cs="Helvetica Neue"/>
        </w:rPr>
        <w:t>’</w:t>
      </w:r>
      <w:r>
        <w:t>t you answering me?</w:t>
      </w:r>
      <w:r>
        <w:rPr>
          <w:rFonts w:ascii="Helvetica Neue" w:eastAsia="Helvetica Neue" w:hAnsi="Helvetica Neue" w:cs="Helvetica Neue"/>
        </w:rPr>
        <w:t xml:space="preserve">” </w:t>
      </w:r>
      <w:r>
        <w:t xml:space="preserve">But I never learned how to talk. So it stayed that way until he said, </w:t>
      </w:r>
      <w:r>
        <w:rPr>
          <w:rFonts w:ascii="Helvetica Neue" w:eastAsia="Helvetica Neue" w:hAnsi="Helvetica Neue" w:cs="Helvetica Neue"/>
        </w:rPr>
        <w:t>“</w:t>
      </w:r>
      <w:r>
        <w:t>Ma, are you going to tell Dad?</w:t>
      </w:r>
      <w:r>
        <w:rPr>
          <w:rFonts w:ascii="Helvetica Neue" w:eastAsia="Helvetica Neue" w:hAnsi="Helvetica Neue" w:cs="Helvetica Neue"/>
        </w:rPr>
        <w:t>”</w:t>
      </w:r>
    </w:p>
    <w:p w14:paraId="6F00E480" w14:textId="77777777" w:rsidR="002607D4" w:rsidRDefault="008921CD">
      <w:pPr>
        <w:pStyle w:val="Normal1"/>
        <w:spacing w:line="480" w:lineRule="auto"/>
      </w:pPr>
      <w:r>
        <w:tab/>
        <w:t>“Tell him what?</w:t>
      </w:r>
      <w:r>
        <w:rPr>
          <w:rFonts w:ascii="Helvetica Neue" w:eastAsia="Helvetica Neue" w:hAnsi="Helvetica Neue" w:cs="Helvetica Neue"/>
        </w:rPr>
        <w:t xml:space="preserve">” </w:t>
      </w:r>
      <w:r>
        <w:t xml:space="preserve">It just came out. </w:t>
      </w:r>
    </w:p>
    <w:p w14:paraId="104AEB7A" w14:textId="7C210BB5" w:rsidR="002607D4" w:rsidRDefault="008921CD">
      <w:pPr>
        <w:pStyle w:val="Normal1"/>
        <w:spacing w:line="480" w:lineRule="auto"/>
      </w:pPr>
      <w:r>
        <w:tab/>
        <w:t>Kyle dropped his head and pulled at the loose thread in his sweatshirt until it ripped. His mouth looked like it wanted to smile, but his eyes looked like the dark holes in the soil after I</w:t>
      </w:r>
      <w:r>
        <w:rPr>
          <w:rFonts w:ascii="Helvetica Neue" w:eastAsia="Helvetica Neue" w:hAnsi="Helvetica Neue" w:cs="Helvetica Neue"/>
        </w:rPr>
        <w:t>’</w:t>
      </w:r>
      <w:r>
        <w:t xml:space="preserve">d dug up my pansies </w:t>
      </w:r>
      <w:ins w:id="8" w:author="Lauf, Jordan" w:date="2016-04-04T21:42:00Z">
        <w:r w:rsidR="00CB08FB">
          <w:t>—</w:t>
        </w:r>
      </w:ins>
      <w:del w:id="9" w:author="Lauf, Jordan" w:date="2016-04-04T21:42:00Z">
        <w:r w:rsidDel="00CB08FB">
          <w:delText>-</w:delText>
        </w:r>
      </w:del>
      <w:r>
        <w:t xml:space="preserve"> too empty to even be a grave. He walked out of my kitchen without a word, and just like that, we were on speaking terms again. I thought that was the end of it, but these things </w:t>
      </w:r>
      <w:commentRangeStart w:id="10"/>
      <w:r>
        <w:t>send out deep roots. Cutting off the head only slows them down.</w:t>
      </w:r>
      <w:commentRangeEnd w:id="10"/>
      <w:r w:rsidR="007F1503">
        <w:rPr>
          <w:rStyle w:val="CommentReference"/>
        </w:rPr>
        <w:commentReference w:id="10"/>
      </w:r>
    </w:p>
    <w:p w14:paraId="25386D3B" w14:textId="77777777" w:rsidR="002607D4" w:rsidRDefault="008921CD">
      <w:pPr>
        <w:pStyle w:val="Normal1"/>
        <w:spacing w:line="480" w:lineRule="auto"/>
      </w:pPr>
      <w:r>
        <w:tab/>
        <w:t>When he came home for the first time from UC Berkeley, his father was out. When I opened the door, he was standing on the doorstep with another boy gripping his hand. Kyle</w:t>
      </w:r>
      <w:r>
        <w:rPr>
          <w:rFonts w:ascii="Helvetica Neue" w:eastAsia="Helvetica Neue" w:hAnsi="Helvetica Neue" w:cs="Helvetica Neue"/>
        </w:rPr>
        <w:t>’</w:t>
      </w:r>
      <w:r>
        <w:t>s face was not my son</w:t>
      </w:r>
      <w:r>
        <w:rPr>
          <w:rFonts w:ascii="Helvetica Neue" w:eastAsia="Helvetica Neue" w:hAnsi="Helvetica Neue" w:cs="Helvetica Neue"/>
        </w:rPr>
        <w:t>’</w:t>
      </w:r>
      <w:r>
        <w:t>s face. Older, without the small pouches of baby fat weighing down his cheeks, but it was more than that. The hem of his shirt wasn</w:t>
      </w:r>
      <w:r>
        <w:rPr>
          <w:rFonts w:ascii="Helvetica Neue" w:eastAsia="Helvetica Neue" w:hAnsi="Helvetica Neue" w:cs="Helvetica Neue"/>
        </w:rPr>
        <w:t>’</w:t>
      </w:r>
      <w:r>
        <w:t xml:space="preserve">t wrinkled or full of holes, and he held himself upright without needing to be reminded. </w:t>
      </w:r>
    </w:p>
    <w:p w14:paraId="00C335F9" w14:textId="77777777" w:rsidR="002607D4" w:rsidRDefault="008921CD">
      <w:pPr>
        <w:pStyle w:val="Normal1"/>
        <w:spacing w:line="480" w:lineRule="auto"/>
      </w:pPr>
      <w:r>
        <w:tab/>
        <w:t>But I barely noticed these changes at the time, because I was looking their twisted-up hands hanging between them, and all I could think about was</w:t>
      </w:r>
      <w:commentRangeStart w:id="11"/>
      <w:r>
        <w:t xml:space="preserve"> Faerie Daryl from my neighborhood, and what had happened to him, and how the blood stained the concrete for four whole months before the mayor finally ordered it painted over. </w:t>
      </w:r>
      <w:commentRangeEnd w:id="11"/>
      <w:r w:rsidR="007F1503">
        <w:rPr>
          <w:rStyle w:val="CommentReference"/>
        </w:rPr>
        <w:commentReference w:id="11"/>
      </w:r>
    </w:p>
    <w:p w14:paraId="5BFA3426" w14:textId="77777777" w:rsidR="002607D4" w:rsidRDefault="008921CD">
      <w:pPr>
        <w:pStyle w:val="Normal1"/>
        <w:spacing w:line="480" w:lineRule="auto"/>
      </w:pPr>
      <w:r>
        <w:tab/>
        <w:t>I didn</w:t>
      </w:r>
      <w:r>
        <w:rPr>
          <w:rFonts w:ascii="Helvetica Neue" w:eastAsia="Helvetica Neue" w:hAnsi="Helvetica Neue" w:cs="Helvetica Neue"/>
        </w:rPr>
        <w:t>’</w:t>
      </w:r>
      <w:r>
        <w:t>t close the door. I meant to, but I was stuck, staring, and now Kyle</w:t>
      </w:r>
      <w:r>
        <w:rPr>
          <w:rFonts w:ascii="Helvetica Neue" w:eastAsia="Helvetica Neue" w:hAnsi="Helvetica Neue" w:cs="Helvetica Neue"/>
        </w:rPr>
        <w:t>’</w:t>
      </w:r>
      <w:r>
        <w:t>s face looked the way it did when he was confronting the ref about a particularly bad call: scared and angry and determined, all at once. He wouldn</w:t>
      </w:r>
      <w:r>
        <w:rPr>
          <w:rFonts w:ascii="Helvetica Neue" w:eastAsia="Helvetica Neue" w:hAnsi="Helvetica Neue" w:cs="Helvetica Neue"/>
        </w:rPr>
        <w:t>’</w:t>
      </w:r>
      <w:r>
        <w:t xml:space="preserve">t leave, even when I told him to, and he kept trying to </w:t>
      </w:r>
      <w:r>
        <w:rPr>
          <w:i/>
        </w:rPr>
        <w:t>talk</w:t>
      </w:r>
      <w:r>
        <w:t xml:space="preserve"> to me - talk talk talk - and finally I couldn</w:t>
      </w:r>
      <w:r>
        <w:rPr>
          <w:rFonts w:ascii="Helvetica Neue" w:eastAsia="Helvetica Neue" w:hAnsi="Helvetica Neue" w:cs="Helvetica Neue"/>
        </w:rPr>
        <w:t>’</w:t>
      </w:r>
      <w:r>
        <w:t xml:space="preserve">t stand it anymore, that word </w:t>
      </w:r>
      <w:r>
        <w:rPr>
          <w:i/>
        </w:rPr>
        <w:t xml:space="preserve">talk </w:t>
      </w:r>
      <w:r>
        <w:t>burning and pricking me like a bad fever, so I said it.</w:t>
      </w:r>
    </w:p>
    <w:p w14:paraId="28AF7378" w14:textId="77777777" w:rsidR="002607D4" w:rsidRDefault="008921CD">
      <w:pPr>
        <w:pStyle w:val="Normal1"/>
        <w:spacing w:line="480" w:lineRule="auto"/>
      </w:pPr>
      <w:r>
        <w:lastRenderedPageBreak/>
        <w:tab/>
        <w:t>“You aren</w:t>
      </w:r>
      <w:r>
        <w:rPr>
          <w:rFonts w:ascii="Helvetica Neue" w:eastAsia="Helvetica Neue" w:hAnsi="Helvetica Neue" w:cs="Helvetica Neue"/>
        </w:rPr>
        <w:t>’</w:t>
      </w:r>
      <w:r>
        <w:t>t welcome here until you beat this sickness back for good.</w:t>
      </w:r>
      <w:r>
        <w:rPr>
          <w:rFonts w:ascii="Helvetica Neue" w:eastAsia="Helvetica Neue" w:hAnsi="Helvetica Neue" w:cs="Helvetica Neue"/>
        </w:rPr>
        <w:t>”</w:t>
      </w:r>
    </w:p>
    <w:p w14:paraId="6DED837B" w14:textId="77777777" w:rsidR="002607D4" w:rsidRDefault="008921CD">
      <w:pPr>
        <w:pStyle w:val="Normal1"/>
        <w:spacing w:line="480" w:lineRule="auto"/>
      </w:pPr>
      <w:r>
        <w:tab/>
        <w:t>And something in my boy</w:t>
      </w:r>
      <w:r>
        <w:rPr>
          <w:rFonts w:ascii="Helvetica Neue" w:eastAsia="Helvetica Neue" w:hAnsi="Helvetica Neue" w:cs="Helvetica Neue"/>
        </w:rPr>
        <w:t>’</w:t>
      </w:r>
      <w:r>
        <w:t xml:space="preserve">s face closed, somehow. He turned pale and bitter as gin, and he turned, still with that goddamn </w:t>
      </w:r>
      <w:commentRangeStart w:id="12"/>
      <w:r>
        <w:t>stranger</w:t>
      </w:r>
      <w:commentRangeEnd w:id="12"/>
      <w:r w:rsidR="007F1503">
        <w:rPr>
          <w:rStyle w:val="CommentReference"/>
        </w:rPr>
        <w:commentReference w:id="12"/>
      </w:r>
      <w:r>
        <w:t xml:space="preserve"> clutching his hand, and they got in his truck and drove away. </w:t>
      </w:r>
      <w:bookmarkStart w:id="13" w:name="_GoBack"/>
      <w:bookmarkEnd w:id="13"/>
    </w:p>
    <w:p w14:paraId="4BD9EB10" w14:textId="77777777" w:rsidR="002607D4" w:rsidRDefault="008921CD">
      <w:pPr>
        <w:pStyle w:val="Normal1"/>
        <w:spacing w:line="480" w:lineRule="auto"/>
      </w:pPr>
      <w:r>
        <w:tab/>
        <w:t xml:space="preserve">When I got the phone call after the </w:t>
      </w:r>
      <w:commentRangeStart w:id="14"/>
      <w:r>
        <w:t>Stonewall Riots</w:t>
      </w:r>
      <w:commentRangeEnd w:id="14"/>
      <w:r w:rsidR="007F1503">
        <w:rPr>
          <w:rStyle w:val="CommentReference"/>
        </w:rPr>
        <w:commentReference w:id="14"/>
      </w:r>
      <w:r>
        <w:t>, I didn</w:t>
      </w:r>
      <w:r>
        <w:rPr>
          <w:rFonts w:ascii="Helvetica Neue" w:eastAsia="Helvetica Neue" w:hAnsi="Helvetica Neue" w:cs="Helvetica Neue"/>
        </w:rPr>
        <w:t>’</w:t>
      </w:r>
      <w:r>
        <w:t xml:space="preserve">t cry. I made a sausage dinner. I made it perfect, absolutely perfect, and it was only much later that I found myself choking on my dinner and spitting it into the sink.  </w:t>
      </w:r>
    </w:p>
    <w:p w14:paraId="021B9584" w14:textId="77777777" w:rsidR="002607D4" w:rsidRDefault="008921CD">
      <w:pPr>
        <w:pStyle w:val="Normal1"/>
        <w:spacing w:line="480" w:lineRule="auto"/>
      </w:pPr>
      <w:r>
        <w:tab/>
        <w:t>“What</w:t>
      </w:r>
      <w:r>
        <w:rPr>
          <w:rFonts w:ascii="Helvetica Neue" w:eastAsia="Helvetica Neue" w:hAnsi="Helvetica Neue" w:cs="Helvetica Neue"/>
        </w:rPr>
        <w:t>’</w:t>
      </w:r>
      <w:r>
        <w:t>s wrong, Elsie?</w:t>
      </w:r>
      <w:r>
        <w:rPr>
          <w:rFonts w:ascii="Helvetica Neue" w:eastAsia="Helvetica Neue" w:hAnsi="Helvetica Neue" w:cs="Helvetica Neue"/>
        </w:rPr>
        <w:t>”</w:t>
      </w:r>
    </w:p>
    <w:p w14:paraId="77438E1D" w14:textId="77777777" w:rsidR="002607D4" w:rsidRDefault="008921CD">
      <w:pPr>
        <w:pStyle w:val="Normal1"/>
        <w:spacing w:line="480" w:lineRule="auto"/>
      </w:pPr>
      <w:r>
        <w:tab/>
        <w:t xml:space="preserve">I almost told him, but how do you tell your husband that his son was in the </w:t>
      </w:r>
      <w:commentRangeStart w:id="15"/>
      <w:r>
        <w:t xml:space="preserve">gay riots </w:t>
      </w:r>
      <w:commentRangeEnd w:id="15"/>
      <w:r w:rsidR="007F1503">
        <w:rPr>
          <w:rStyle w:val="CommentReference"/>
        </w:rPr>
        <w:commentReference w:id="15"/>
      </w:r>
      <w:r>
        <w:t>in California when your husband thinks his son is still in Alabama, maybe with a nice girl? How do you tell him that his son is paralyzed in a hospital and probably has a boy sitting at his bedside?</w:t>
      </w:r>
    </w:p>
    <w:p w14:paraId="75AFF255" w14:textId="77777777" w:rsidR="002607D4" w:rsidRDefault="008921CD">
      <w:pPr>
        <w:pStyle w:val="Normal1"/>
        <w:spacing w:line="480" w:lineRule="auto"/>
      </w:pPr>
      <w:r>
        <w:tab/>
        <w:t>“I think I burned the sausage,</w:t>
      </w:r>
      <w:r>
        <w:rPr>
          <w:rFonts w:ascii="Helvetica Neue" w:eastAsia="Helvetica Neue" w:hAnsi="Helvetica Neue" w:cs="Helvetica Neue"/>
        </w:rPr>
        <w:t xml:space="preserve">” </w:t>
      </w:r>
      <w:r>
        <w:t>I told him, and put my napkin back in my lap.</w:t>
      </w:r>
    </w:p>
    <w:p w14:paraId="79F0AB20" w14:textId="77777777" w:rsidR="002607D4" w:rsidRDefault="008921CD">
      <w:pPr>
        <w:pStyle w:val="Normal1"/>
        <w:spacing w:line="480" w:lineRule="auto"/>
      </w:pPr>
      <w:r>
        <w:tab/>
        <w:t xml:space="preserve">Talking. I never did learn how to do it.  </w:t>
      </w:r>
    </w:p>
    <w:p w14:paraId="20E1DB65" w14:textId="77777777" w:rsidR="002607D4" w:rsidRDefault="008921CD">
      <w:pPr>
        <w:pStyle w:val="Normal1"/>
        <w:spacing w:line="480" w:lineRule="auto"/>
        <w:rPr>
          <w:ins w:id="16" w:author="Moira Lavelle" w:date="2016-03-29T18:58:00Z"/>
        </w:rPr>
      </w:pPr>
      <w:r>
        <w:t>Words: 1127</w:t>
      </w:r>
    </w:p>
    <w:p w14:paraId="733CBB58" w14:textId="77777777" w:rsidR="007F1503" w:rsidRDefault="007F1503">
      <w:pPr>
        <w:pStyle w:val="Normal1"/>
        <w:spacing w:line="480" w:lineRule="auto"/>
        <w:rPr>
          <w:ins w:id="17" w:author="Moira Lavelle" w:date="2016-03-29T18:58:00Z"/>
        </w:rPr>
      </w:pPr>
    </w:p>
    <w:p w14:paraId="7BEC13DB" w14:textId="4E755396" w:rsidR="007F1503" w:rsidRDefault="007F1503">
      <w:pPr>
        <w:pStyle w:val="Normal1"/>
        <w:spacing w:line="480" w:lineRule="auto"/>
      </w:pPr>
      <w:ins w:id="18" w:author="Moira Lavelle" w:date="2016-03-29T18:58:00Z">
        <w:r>
          <w:t>LOVE THIS TESS. Really incredible. Glad to have it in the issue!</w:t>
        </w:r>
      </w:ins>
    </w:p>
    <w:sectPr w:rsidR="007F1503">
      <w:headerReference w:type="default" r:id="rId8"/>
      <w:foot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ily Hartzell" w:date="2016-03-29T14:52:00Z" w:initials="LH">
    <w:p w14:paraId="13AA7368" w14:textId="77777777" w:rsidR="008921CD" w:rsidRDefault="008921CD">
      <w:pPr>
        <w:pStyle w:val="CommentText"/>
      </w:pPr>
      <w:r>
        <w:rPr>
          <w:rStyle w:val="CommentReference"/>
        </w:rPr>
        <w:annotationRef/>
      </w:r>
      <w:r>
        <w:t>You say the narrator talked to him, but earlier she’s scorning the idea of talking to her son. Is this more of a directive and what she doesn’t like is talking about feelings?</w:t>
      </w:r>
    </w:p>
  </w:comment>
  <w:comment w:id="2" w:author="Moira Lavelle" w:date="2016-03-29T18:55:00Z" w:initials="ML">
    <w:p w14:paraId="10BB9E7F" w14:textId="0B8C1F3B" w:rsidR="007F1503" w:rsidRDefault="007F1503">
      <w:pPr>
        <w:pStyle w:val="CommentText"/>
      </w:pPr>
      <w:r>
        <w:rPr>
          <w:rStyle w:val="CommentReference"/>
        </w:rPr>
        <w:annotationRef/>
      </w:r>
      <w:r>
        <w:t>This is powerful</w:t>
      </w:r>
    </w:p>
  </w:comment>
  <w:comment w:id="7" w:author="Moira Lavelle" w:date="2016-03-29T18:56:00Z" w:initials="ML">
    <w:p w14:paraId="1996BFD3" w14:textId="5DFD6308" w:rsidR="007F1503" w:rsidRDefault="007F1503">
      <w:pPr>
        <w:pStyle w:val="CommentText"/>
      </w:pPr>
      <w:r>
        <w:rPr>
          <w:rStyle w:val="CommentReference"/>
        </w:rPr>
        <w:annotationRef/>
      </w:r>
      <w:r>
        <w:t xml:space="preserve">I like this but like maybe a tad </w:t>
      </w:r>
      <w:proofErr w:type="gramStart"/>
      <w:r>
        <w:t>more subtle</w:t>
      </w:r>
      <w:proofErr w:type="gramEnd"/>
      <w:r>
        <w:t xml:space="preserve"> than suffer? </w:t>
      </w:r>
      <w:proofErr w:type="spellStart"/>
      <w:r>
        <w:t>Idk</w:t>
      </w:r>
      <w:proofErr w:type="spellEnd"/>
    </w:p>
  </w:comment>
  <w:comment w:id="10" w:author="Moira Lavelle" w:date="2016-03-29T18:57:00Z" w:initials="ML">
    <w:p w14:paraId="5CCCFF8C" w14:textId="603802DE" w:rsidR="007F1503" w:rsidRDefault="007F1503">
      <w:pPr>
        <w:pStyle w:val="CommentText"/>
      </w:pPr>
      <w:r>
        <w:rPr>
          <w:rStyle w:val="CommentReference"/>
        </w:rPr>
        <w:annotationRef/>
      </w:r>
      <w:r>
        <w:t>Are you trying to tie this to the soil simile earlier? A tad bit confusing</w:t>
      </w:r>
    </w:p>
  </w:comment>
  <w:comment w:id="11" w:author="Moira Lavelle" w:date="2016-03-29T18:59:00Z" w:initials="ML">
    <w:p w14:paraId="06149389" w14:textId="4AB0F97A" w:rsidR="007F1503" w:rsidRDefault="007F1503">
      <w:pPr>
        <w:pStyle w:val="CommentText"/>
      </w:pPr>
      <w:r>
        <w:rPr>
          <w:rStyle w:val="CommentReference"/>
        </w:rPr>
        <w:annotationRef/>
      </w:r>
      <w:r>
        <w:t>Really deftly done!</w:t>
      </w:r>
    </w:p>
  </w:comment>
  <w:comment w:id="12" w:author="Moira Lavelle" w:date="2016-03-29T18:58:00Z" w:initials="ML">
    <w:p w14:paraId="5FD2D650" w14:textId="18EA9871" w:rsidR="007F1503" w:rsidRDefault="007F1503">
      <w:pPr>
        <w:pStyle w:val="CommentText"/>
      </w:pPr>
      <w:r>
        <w:rPr>
          <w:rStyle w:val="CommentReference"/>
        </w:rPr>
        <w:annotationRef/>
      </w:r>
      <w:r>
        <w:t>Really well done</w:t>
      </w:r>
    </w:p>
  </w:comment>
  <w:comment w:id="14" w:author="Moira Lavelle" w:date="2016-03-29T18:58:00Z" w:initials="ML">
    <w:p w14:paraId="7AE6F80C" w14:textId="47FECC49" w:rsidR="007F1503" w:rsidRDefault="007F1503">
      <w:pPr>
        <w:pStyle w:val="CommentText"/>
      </w:pPr>
      <w:r>
        <w:rPr>
          <w:rStyle w:val="CommentReference"/>
        </w:rPr>
        <w:annotationRef/>
      </w:r>
      <w:r>
        <w:t xml:space="preserve">Would she call it this? </w:t>
      </w:r>
    </w:p>
  </w:comment>
  <w:comment w:id="15" w:author="Moira Lavelle" w:date="2016-03-29T18:58:00Z" w:initials="ML">
    <w:p w14:paraId="14EFE730" w14:textId="4FE08435" w:rsidR="007F1503" w:rsidRDefault="007F1503">
      <w:pPr>
        <w:pStyle w:val="CommentText"/>
      </w:pPr>
      <w:r>
        <w:rPr>
          <w:rStyle w:val="CommentReference"/>
        </w:rPr>
        <w:annotationRef/>
      </w:r>
      <w:r>
        <w:t xml:space="preserve">Would she use this term? </w:t>
      </w:r>
      <w:proofErr w:type="spellStart"/>
      <w:r>
        <w:t>Idk</w:t>
      </w:r>
      <w:proofErr w:type="spellEnd"/>
      <w:r>
        <w:t xml:space="preserve"> maybe she would?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AA7368" w15:done="0"/>
  <w15:commentEx w15:paraId="10BB9E7F" w15:done="0"/>
  <w15:commentEx w15:paraId="1996BFD3" w15:done="0"/>
  <w15:commentEx w15:paraId="5CCCFF8C" w15:done="0"/>
  <w15:commentEx w15:paraId="06149389" w15:done="0"/>
  <w15:commentEx w15:paraId="5FD2D650" w15:done="0"/>
  <w15:commentEx w15:paraId="7AE6F80C" w15:done="0"/>
  <w15:commentEx w15:paraId="14EFE73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A9CB5" w14:textId="77777777" w:rsidR="008C48A3" w:rsidRDefault="008C48A3">
      <w:r>
        <w:separator/>
      </w:r>
    </w:p>
  </w:endnote>
  <w:endnote w:type="continuationSeparator" w:id="0">
    <w:p w14:paraId="204A720A" w14:textId="77777777" w:rsidR="008C48A3" w:rsidRDefault="008C4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CC6E" w14:textId="77777777" w:rsidR="002607D4" w:rsidRDefault="002607D4">
    <w:pPr>
      <w:pStyle w:val="Normal1"/>
      <w:tabs>
        <w:tab w:val="right" w:pos="9020"/>
      </w:tabs>
      <w:spacing w:after="86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75ABA" w14:textId="77777777" w:rsidR="008C48A3" w:rsidRDefault="008C48A3">
      <w:r>
        <w:separator/>
      </w:r>
    </w:p>
  </w:footnote>
  <w:footnote w:type="continuationSeparator" w:id="0">
    <w:p w14:paraId="0E6EAE2B" w14:textId="77777777" w:rsidR="008C48A3" w:rsidRDefault="008C48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2A9A5" w14:textId="77777777" w:rsidR="002607D4" w:rsidRDefault="002607D4">
    <w:pPr>
      <w:pStyle w:val="Normal1"/>
      <w:tabs>
        <w:tab w:val="right" w:pos="9020"/>
      </w:tabs>
      <w:spacing w:before="720"/>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issa Fleury">
    <w15:presenceInfo w15:providerId="Windows Live" w15:userId="08c24bdbbbd5ae9c"/>
  </w15:person>
  <w15:person w15:author="Lauf, Jordan">
    <w15:presenceInfo w15:providerId="None" w15:userId="Lauf, Jor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07D4"/>
    <w:rsid w:val="002607D4"/>
    <w:rsid w:val="00742E7C"/>
    <w:rsid w:val="007F1503"/>
    <w:rsid w:val="008921CD"/>
    <w:rsid w:val="008C48A3"/>
    <w:rsid w:val="00AA65FF"/>
    <w:rsid w:val="00B23632"/>
    <w:rsid w:val="00CB08FB"/>
    <w:rsid w:val="00F14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E44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921CD"/>
    <w:rPr>
      <w:sz w:val="18"/>
      <w:szCs w:val="18"/>
    </w:rPr>
  </w:style>
  <w:style w:type="paragraph" w:styleId="CommentText">
    <w:name w:val="annotation text"/>
    <w:basedOn w:val="Normal"/>
    <w:link w:val="CommentTextChar"/>
    <w:uiPriority w:val="99"/>
    <w:semiHidden/>
    <w:unhideWhenUsed/>
    <w:rsid w:val="008921CD"/>
  </w:style>
  <w:style w:type="character" w:customStyle="1" w:styleId="CommentTextChar">
    <w:name w:val="Comment Text Char"/>
    <w:basedOn w:val="DefaultParagraphFont"/>
    <w:link w:val="CommentText"/>
    <w:uiPriority w:val="99"/>
    <w:semiHidden/>
    <w:rsid w:val="008921CD"/>
  </w:style>
  <w:style w:type="paragraph" w:styleId="CommentSubject">
    <w:name w:val="annotation subject"/>
    <w:basedOn w:val="CommentText"/>
    <w:next w:val="CommentText"/>
    <w:link w:val="CommentSubjectChar"/>
    <w:uiPriority w:val="99"/>
    <w:semiHidden/>
    <w:unhideWhenUsed/>
    <w:rsid w:val="008921CD"/>
    <w:rPr>
      <w:b/>
      <w:bCs/>
      <w:sz w:val="20"/>
      <w:szCs w:val="20"/>
    </w:rPr>
  </w:style>
  <w:style w:type="character" w:customStyle="1" w:styleId="CommentSubjectChar">
    <w:name w:val="Comment Subject Char"/>
    <w:basedOn w:val="CommentTextChar"/>
    <w:link w:val="CommentSubject"/>
    <w:uiPriority w:val="99"/>
    <w:semiHidden/>
    <w:rsid w:val="008921CD"/>
    <w:rPr>
      <w:b/>
      <w:bCs/>
      <w:sz w:val="20"/>
      <w:szCs w:val="20"/>
    </w:rPr>
  </w:style>
  <w:style w:type="paragraph" w:styleId="BalloonText">
    <w:name w:val="Balloon Text"/>
    <w:basedOn w:val="Normal"/>
    <w:link w:val="BalloonTextChar"/>
    <w:uiPriority w:val="99"/>
    <w:semiHidden/>
    <w:unhideWhenUsed/>
    <w:rsid w:val="008921CD"/>
    <w:rPr>
      <w:rFonts w:ascii="Lucida Grande" w:hAnsi="Lucida Grande"/>
      <w:sz w:val="18"/>
      <w:szCs w:val="18"/>
    </w:rPr>
  </w:style>
  <w:style w:type="character" w:customStyle="1" w:styleId="BalloonTextChar">
    <w:name w:val="Balloon Text Char"/>
    <w:basedOn w:val="DefaultParagraphFont"/>
    <w:link w:val="BalloonText"/>
    <w:uiPriority w:val="99"/>
    <w:semiHidden/>
    <w:rsid w:val="008921C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901</Words>
  <Characters>5142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Carissa Fleury</cp:lastModifiedBy>
  <cp:revision>2</cp:revision>
  <dcterms:created xsi:type="dcterms:W3CDTF">2016-04-05T02:30:00Z</dcterms:created>
  <dcterms:modified xsi:type="dcterms:W3CDTF">2016-04-05T02:30:00Z</dcterms:modified>
</cp:coreProperties>
</file>
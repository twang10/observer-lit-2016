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84D" w:rsidRDefault="00CD76D3" w14:paraId="3CD8094F" w14:textId="19C335C0" w14:noSpellErr="1">
      <w:r>
        <w:rPr/>
        <w:t xml:space="preserve">Personalized, short, and sweet. </w:t>
      </w:r>
      <w:commentRangeStart w:id="0"/>
      <w:r>
        <w:rPr/>
        <w:t>No, this isn’t about Danny DeVito.</w:t>
      </w:r>
      <w:commentRangeEnd w:id="0"/>
      <w:r w:rsidR="0082147E">
        <w:rPr>
          <w:rStyle w:val="CommentReference"/>
        </w:rPr>
        <w:commentReference w:id="0"/>
      </w:r>
      <w:r>
        <w:rPr/>
        <w:t xml:space="preserve"> </w:t>
      </w:r>
      <w:commentRangeStart w:id="1"/>
      <w:r>
        <w:rPr/>
        <w:t>As many millennial and the general populace</w:t>
      </w:r>
      <w:commentRangeEnd w:id="1"/>
      <w:r w:rsidR="0082147E">
        <w:rPr>
          <w:rStyle w:val="CommentReference"/>
        </w:rPr>
        <w:commentReference w:id="1"/>
      </w:r>
      <w:r>
        <w:rPr/>
        <w:t xml:space="preserve"> seem to </w:t>
      </w:r>
      <w:del w:author="Maya Pace" w:date="2016-04-02T22:47:00Z" w:id="2">
        <w:r w:rsidDel="0082147E">
          <w:delText xml:space="preserve">only </w:delText>
        </w:r>
      </w:del>
      <w:r>
        <w:rPr/>
        <w:t>have more day-to-day commitments and less free time, the way in which news is consumed has had to change in order to keep up. Most people are aware of the “print is dead” phenomenon and the increasing takeover of online-based platforms.  The New York Times has the most readers in the history of its existence, largely due to its base of over more than 1 million online subscribers. But I’m talking about the next step—taking these already condensed versions of print media and truncating them even further. Companies have certainly</w:t>
      </w:r>
      <w:commentRangeStart w:id="1882677954"/>
      <w:r>
        <w:rPr/>
        <w:t xml:space="preserve"> accommodated </w:t>
      </w:r>
      <w:commentRangeEnd w:id="1882677954"/>
      <w:r>
        <w:rPr>
          <w:rStyle w:val="CommentReference"/>
        </w:rPr>
        <w:commentReference w:id="1882677954"/>
      </w:r>
      <w:r>
        <w:rPr/>
        <w:t>to the average user’s exponentially shorter attentions span, which I think is great in some facets. In other ways, it seems to be somewhat disheartening</w:t>
      </w:r>
      <w:commentRangeStart w:id="3"/>
      <w:r>
        <w:rPr/>
        <w:t>.</w:t>
      </w:r>
      <w:commentRangeEnd w:id="3"/>
      <w:r w:rsidR="0082147E">
        <w:rPr>
          <w:rStyle w:val="CommentReference"/>
        </w:rPr>
        <w:commentReference w:id="3"/>
      </w:r>
    </w:p>
    <w:p w:rsidR="00CD76D3" w:rsidRDefault="00CD76D3" w14:paraId="46E9DE4F" w14:textId="77777777"/>
    <w:p w:rsidR="00CD76D3" w:rsidRDefault="00CD76D3" w14:paraId="150268E6" w14:textId="260BAE39">
      <w:r>
        <w:rPr/>
        <w:t xml:space="preserve">One of the biggest adaptations that a lot of news companies have made is offering no frills, straight to the point news stories for their users. Outlets like “the </w:t>
      </w:r>
      <w:proofErr w:type="spellStart"/>
      <w:r>
        <w:rPr/>
        <w:t>Skimm</w:t>
      </w:r>
      <w:proofErr w:type="spellEnd"/>
      <w:r>
        <w:rPr/>
        <w:t xml:space="preserve">” are well established in this sector of consolidated new stories. But other groups have rolled out their own solutions as well, such as </w:t>
      </w:r>
      <w:commentRangeStart w:id="4"/>
      <w:r>
        <w:rPr/>
        <w:t>New York Times Now</w:t>
      </w:r>
      <w:commentRangeEnd w:id="4"/>
      <w:r w:rsidR="0082147E">
        <w:rPr>
          <w:rStyle w:val="CommentReference"/>
        </w:rPr>
        <w:commentReference w:id="4"/>
      </w:r>
      <w:r>
        <w:rPr/>
        <w:t xml:space="preserve">. It’s all about curating news for the user’s interests and their limited time with daily news compilations. A </w:t>
      </w:r>
      <w:ins w:author="Maya Pace" w:date="2016-04-02T22:50:00Z" w:id="5">
        <w:r w:rsidR="0082147E">
          <w:rPr/>
          <w:t xml:space="preserve">morning </w:t>
        </w:r>
      </w:ins>
      <w:r>
        <w:rPr/>
        <w:t xml:space="preserve">cup of coffee for most </w:t>
      </w:r>
      <w:del w:author="Maya Pace" w:date="2016-04-02T22:50:00Z" w:id="6">
        <w:r w:rsidDel="0082147E">
          <w:delText xml:space="preserve">means </w:delText>
        </w:r>
      </w:del>
      <w:ins w:author="Maya Pace" w:date="2016-04-02T22:50:00Z" w:id="7">
        <w:r w:rsidR="0082147E">
          <w:rPr/>
          <w:t>is now accompanied by</w:t>
        </w:r>
        <w:r w:rsidR="0082147E">
          <w:rPr/>
          <w:t xml:space="preserve"> </w:t>
        </w:r>
      </w:ins>
      <w:r>
        <w:rPr/>
        <w:t xml:space="preserve">reading the news that was just sent to their iPhone. </w:t>
      </w:r>
    </w:p>
    <w:p w:rsidR="00CD76D3" w:rsidRDefault="00CD76D3" w14:paraId="187EFE1F" w14:textId="77777777"/>
    <w:p w:rsidR="00CD76D3" w:rsidRDefault="00CD76D3" w14:paraId="5AE7B870" w14:textId="483FB44B" w14:noSpellErr="1">
      <w:r>
        <w:rPr/>
        <w:t>I</w:t>
      </w:r>
      <w:r w:rsidR="00BA5C67">
        <w:rPr/>
        <w:t xml:space="preserve"> personally use New York Times N</w:t>
      </w:r>
      <w:r>
        <w:rPr/>
        <w:t xml:space="preserve">ow, </w:t>
      </w:r>
      <w:commentRangeStart w:id="1345827424"/>
      <w:ins w:author="Will Norris" w:date="2016-04-03T21:06:23.6673153" w:id="1876953966">
        <w:r>
          <w:rPr/>
          <w:t xml:space="preserve">so I obviously consider</w:t>
        </w:r>
      </w:ins>
      <w:del w:author="Will Norris" w:date="2016-04-03T21:05:23.001094" w:id="778005201">
        <w:r w:rsidDel="109CCE12">
          <w:delText xml:space="preserve">so I obviously consider</w:delText>
        </w:r>
      </w:del>
      <w:commentRangeEnd w:id="1345827424"/>
      <w:r>
        <w:rPr>
          <w:rStyle w:val="CommentReference"/>
        </w:rPr>
        <w:commentReference w:id="1345827424"/>
      </w:r>
      <w:r>
        <w:rPr/>
        <w:t xml:space="preserve"> it a useful, smart, and well-designed app. </w:t>
      </w:r>
      <w:commentRangeStart w:id="1100358068"/>
      <w:r>
        <w:rPr/>
        <w:t xml:space="preserve">But I also </w:t>
      </w:r>
      <w:r w:rsidR="00BA5C67">
        <w:rPr/>
        <w:t>find the prospect scary at some</w:t>
      </w:r>
      <w:r>
        <w:rPr/>
        <w:t>times.</w:t>
      </w:r>
      <w:commentRangeEnd w:id="1100358068"/>
      <w:r>
        <w:rPr>
          <w:rStyle w:val="CommentReference"/>
        </w:rPr>
        <w:commentReference w:id="1100358068"/>
      </w:r>
      <w:r>
        <w:rPr/>
        <w:t xml:space="preserve"> While it is wonderful to have my stories sent to me each day, I have always felt that </w:t>
      </w:r>
      <w:commentRangeStart w:id="1736966791"/>
      <w:r>
        <w:rPr/>
        <w:t xml:space="preserve">part of the intrigue of news is sorting through each section of writing to find what actually matters</w:t>
      </w:r>
      <w:commentRangeEnd w:id="1736966791"/>
      <w:r>
        <w:rPr>
          <w:rStyle w:val="CommentReference"/>
        </w:rPr>
        <w:commentReference w:id="1736966791"/>
      </w:r>
      <w:r>
        <w:rPr/>
        <w:t xml:space="preserve">. I’ve found some of my favorite news stories by accident when just perusing the paper. One might discover something they never knew about while glancing through the Business section of their local paper</w:t>
      </w:r>
      <w:ins w:author="Maya Pace" w:date="2016-04-02T22:52:00Z" w:id="8">
        <w:r w:rsidR="0082147E">
          <w:rPr/>
          <w:t xml:space="preserve">, which </w:t>
        </w:r>
      </w:ins>
      <w:del w:author="Maya Pace" w:date="2016-04-02T22:53:00Z" w:id="9">
        <w:r w:rsidDel="0082147E">
          <w:delText xml:space="preserve"> that</w:delText>
        </w:r>
        <w:r w:rsidDel="0082147E" w:rsidR="00BA5C67">
          <w:delText xml:space="preserve"> </w:delText>
        </w:r>
      </w:del>
      <w:r w:rsidR="00BA5C67">
        <w:rPr/>
        <w:t>they do not</w:t>
      </w:r>
      <w:r>
        <w:rPr/>
        <w:t xml:space="preserve"> usually even look at. Limiting one’s intake of news articles is </w:t>
      </w:r>
      <w:commentRangeStart w:id="93022789"/>
      <w:r>
        <w:rPr/>
        <w:t xml:space="preserve">great in one way, but also dangerous in another</w:t>
      </w:r>
      <w:commentRangeEnd w:id="93022789"/>
      <w:r>
        <w:rPr>
          <w:rStyle w:val="CommentReference"/>
        </w:rPr>
        <w:commentReference w:id="93022789"/>
      </w:r>
      <w:r>
        <w:rPr/>
        <w:t xml:space="preserve">. We get used to things and never search beyond </w:t>
      </w:r>
      <w:del w:author="Maya Pace" w:date="2016-04-02T22:54:00Z" w:id="10">
        <w:r w:rsidDel="0082147E">
          <w:delText xml:space="preserve">that in </w:delText>
        </w:r>
      </w:del>
      <w:r>
        <w:rPr/>
        <w:t xml:space="preserve">what we </w:t>
      </w:r>
      <w:ins w:author="Maya Pace" w:date="2016-04-02T22:54:00Z" w:id="11">
        <w:r w:rsidR="0082147E">
          <w:rPr/>
          <w:t xml:space="preserve">already </w:t>
        </w:r>
      </w:ins>
      <w:r>
        <w:rPr/>
        <w:t xml:space="preserve">consider newsworthy. </w:t>
      </w:r>
      <w:ins w:author="Maya Pace" w:date="2016-04-02T22:54:00Z" w:id="12">
        <w:r w:rsidR="0082147E">
          <w:rPr/>
          <w:t xml:space="preserve">The </w:t>
        </w:r>
      </w:ins>
      <w:r>
        <w:rPr/>
        <w:t xml:space="preserve">New York Times, on the flip side of Now, has also released “Insider</w:t>
      </w:r>
      <w:ins w:author="Will Norris" w:date="2016-04-03T21:07:24.1446275" w:id="948151041">
        <w:r w:rsidRPr="1AF9D16F" w:rsidR="2E8CC59A">
          <w:rPr/>
          <w:t xml:space="preserve">,</w:t>
        </w:r>
      </w:ins>
      <w:r w:rsidRPr="1AF9D16F">
        <w:rPr/>
        <w:t xml:space="preserve">”</w:t>
      </w:r>
      <w:del w:author="Will Norris" w:date="2016-04-03T21:07:24.1446275" w:id="2005929498">
        <w:r w:rsidDel="2E8CC59A">
          <w:rPr/>
          <w:delText xml:space="preserve">,</w:delText>
        </w:r>
      </w:del>
      <w:r>
        <w:rPr/>
        <w:t xml:space="preserve"> which gives more access to behind the scenes interviews and extra articles. I think this is an excellent offer, as most people in the industry are moving only towards the shortened news format. </w:t>
      </w:r>
      <w:ins w:author="Maya Pace" w:date="2016-04-02T22:54:00Z" w:id="13">
        <w:r w:rsidR="0082147E">
          <w:rPr/>
          <w:t xml:space="preserve">The </w:t>
        </w:r>
      </w:ins>
      <w:r>
        <w:rPr/>
        <w:t xml:space="preserve">New York Times is </w:t>
      </w:r>
      <w:ins w:author="Maya Pace" w:date="2016-04-02T22:55:00Z" w:id="14">
        <w:r w:rsidR="0082147E">
          <w:rPr/>
          <w:t xml:space="preserve">offering content related to </w:t>
        </w:r>
      </w:ins>
      <w:del w:author="Maya Pace" w:date="2016-04-02T22:55:00Z" w:id="15">
        <w:r w:rsidDel="0082147E">
          <w:delText xml:space="preserve">remembering </w:delText>
        </w:r>
      </w:del>
      <w:r>
        <w:rPr/>
        <w:t>both sides of this argument and</w:t>
      </w:r>
      <w:ins w:author="Maya Pace" w:date="2016-04-02T22:55:00Z" w:id="16">
        <w:r w:rsidR="0082147E">
          <w:rPr/>
          <w:t xml:space="preserve">, with “Insider” </w:t>
        </w:r>
        <w:del w:author="Will Norris" w:date="2016-04-03T21:08:24.9829947" w:id="2068312162">
          <w:r w:rsidDel="6F5EA2FF" w:rsidR="0082147E">
            <w:rPr/>
            <w:delText xml:space="preserve">is </w:delText>
          </w:r>
        </w:del>
      </w:ins>
      <w:del w:author="Maya Pace" w:date="2016-04-02T22:55:00Z" w:id="17">
        <w:r w:rsidDel="0082147E">
          <w:delText xml:space="preserve"> </w:delText>
        </w:r>
      </w:del>
      <w:r>
        <w:rPr/>
        <w:t>encouraging a more involved experience. Again, while I think that the</w:t>
      </w:r>
      <w:r w:rsidR="00BA5C67">
        <w:rPr/>
        <w:t>se condensed news apps are useful in some ways</w:t>
      </w:r>
      <w:r>
        <w:rPr/>
        <w:t xml:space="preserve">, incorporating a full, traditional news experience into one’s reading repertoire </w:t>
      </w:r>
      <w:r w:rsidR="00BA5C67">
        <w:rPr/>
        <w:t>should be</w:t>
      </w:r>
      <w:r>
        <w:rPr/>
        <w:t xml:space="preserve"> equally important. </w:t>
      </w:r>
    </w:p>
    <w:p w:rsidR="00CD76D3" w:rsidRDefault="00CD76D3" w14:paraId="069B7DFA" w14:textId="77777777"/>
    <w:p w:rsidR="00CD76D3" w:rsidRDefault="00CD76D3" w14:paraId="163C98C5" w14:noSpellErr="1" w14:textId="1D87D034">
      <w:r>
        <w:rPr/>
        <w:t xml:space="preserve">But it’s not just newspapers that have moved into this area. Native advertising has become a huge way for companies, especially on social media sites, to </w:t>
      </w:r>
      <w:commentRangeStart w:id="1882769920"/>
      <w:r>
        <w:rPr/>
        <w:t>incorporate their</w:t>
      </w:r>
      <w:r w:rsidR="00BA5C67">
        <w:rPr/>
        <w:t xml:space="preserve"> messages</w:t>
      </w:r>
      <w:r>
        <w:rPr/>
        <w:t xml:space="preserve"> in a shortened way</w:t>
      </w:r>
      <w:commentRangeEnd w:id="1882769920"/>
      <w:r>
        <w:rPr>
          <w:rStyle w:val="CommentReference"/>
        </w:rPr>
        <w:commentReference w:id="1882769920"/>
      </w:r>
      <w:r>
        <w:rPr/>
        <w:t xml:space="preserve"> to catch their viewer’s eye. For example, when scrolling down Twitter and sorting through endless tweets of friends</w:t>
      </w:r>
      <w:del w:author="Will Norris" w:date="2016-04-03T21:11:41.82917" w:id="1747609436">
        <w:r w:rsidDel="5AF4DF9D">
          <w:rPr/>
          <w:delText xml:space="preserve"> </w:delText>
        </w:r>
        <w:r w:rsidDel="5AF4DF9D" w:rsidR="00BA5C67">
          <w:delText xml:space="preserve">at</w:delText>
        </w:r>
      </w:del>
      <w:r w:rsidR="00BA5C67">
        <w:rPr/>
        <w:t xml:space="preserve"> replying and complaining about school</w:t>
      </w:r>
      <w:r>
        <w:rPr/>
        <w:t xml:space="preserve">, an advertiser may place a form of their advertising in as well. It looks like a Tweet and one can interact with it as usual, by liking, retweeting, or sharing it. It’s “native” in that it </w:t>
      </w:r>
      <w:commentRangeStart w:id="1888190920"/>
      <w:r>
        <w:rPr/>
        <w:t xml:space="preserve">resembles </w:t>
      </w:r>
      <w:r>
        <w:rPr/>
        <w:t xml:space="preserve">the platform</w:t>
      </w:r>
      <w:commentRangeEnd w:id="1888190920"/>
      <w:r>
        <w:rPr>
          <w:rStyle w:val="CommentReference"/>
        </w:rPr>
        <w:commentReference w:id="1888190920"/>
      </w:r>
      <w:r>
        <w:rPr/>
        <w:t xml:space="preserve"> users interact with. </w:t>
      </w:r>
    </w:p>
    <w:p w:rsidR="00CD76D3" w:rsidRDefault="00CD76D3" w14:paraId="2DBD72D8" w14:textId="77777777"/>
    <w:p w:rsidR="00CD76D3" w:rsidRDefault="00CD76D3" w14:paraId="57EB8190" w14:textId="369AA1C5" w14:noSpellErr="1">
      <w:del w:author="Maya Pace" w:date="2016-04-02T22:56:00Z" w:id="18">
        <w:r w:rsidDel="0082147E">
          <w:delText>Again, I think</w:delText>
        </w:r>
      </w:del>
      <w:ins w:author="Maya Pace" w:date="2016-04-02T22:56:00Z" w:id="19">
        <w:r w:rsidR="0082147E">
          <w:rPr/>
          <w:t>N</w:t>
        </w:r>
      </w:ins>
      <w:del w:author="Maya Pace" w:date="2016-04-02T22:56:00Z" w:id="20">
        <w:r w:rsidDel="0082147E">
          <w:delText xml:space="preserve"> n</w:delText>
        </w:r>
      </w:del>
      <w:r>
        <w:rPr/>
        <w:t xml:space="preserve">ative advertising on sites like Facebook and Twitter </w:t>
      </w:r>
      <w:del w:author="Maya Pace" w:date="2016-04-02T22:57:00Z" w:id="21">
        <w:r w:rsidDel="0082147E">
          <w:delText xml:space="preserve">are </w:delText>
        </w:r>
      </w:del>
      <w:ins w:author="Maya Pace" w:date="2016-04-02T22:57:00Z" w:id="22">
        <w:commentRangeStart w:id="1277608790"/>
        <w:r w:rsidR="0082147E">
          <w:rPr/>
          <w:t>is a</w:t>
        </w:r>
        <w:r w:rsidRPr="2B41F541" w:rsidR="0082147E">
          <w:rPr/>
          <w:t xml:space="preserve"> </w:t>
        </w:r>
      </w:ins>
      <w:r>
        <w:rPr/>
        <w:t>way</w:t>
      </w:r>
      <w:del w:author="Maya Pace" w:date="2016-04-02T22:57:00Z" w:id="23">
        <w:r w:rsidDel="0082147E">
          <w:delText>s</w:delText>
        </w:r>
      </w:del>
      <w:r>
        <w:rPr/>
        <w:t xml:space="preserve"> in which</w:t>
      </w:r>
      <w:commentRangeEnd w:id="1277608790"/>
      <w:r>
        <w:rPr>
          <w:rStyle w:val="CommentReference"/>
        </w:rPr>
        <w:commentReference w:id="1277608790"/>
      </w:r>
      <w:r w:rsidRPr="2B41F541">
        <w:rPr/>
        <w:t xml:space="preserve"> </w:t>
      </w:r>
      <w:r w:rsidR="00BA5C67">
        <w:rPr/>
        <w:t xml:space="preserve">agencies </w:t>
      </w:r>
      <w:r>
        <w:rPr/>
        <w:t xml:space="preserve">have understood the necessity of moving towards catching the user’s limited attention span. Ads on the side of the webpage are simply </w:t>
      </w:r>
      <w:commentRangeStart w:id="1973549384"/>
      <w:r>
        <w:rPr/>
        <w:t xml:space="preserve">too much work to read anymore</w:t>
      </w:r>
      <w:commentRangeEnd w:id="1973549384"/>
      <w:r>
        <w:rPr>
          <w:rStyle w:val="CommentReference"/>
        </w:rPr>
        <w:commentReference w:id="1973549384"/>
      </w:r>
      <w:r>
        <w:rPr/>
        <w:t xml:space="preserve">; they must take the form </w:t>
      </w:r>
      <w:r>
        <w:rPr/>
        <w:t>of the actual content in order to be interacted with. And while advertising is certainly less important than reading a breadth of journalism,</w:t>
      </w:r>
      <w:commentRangeStart w:id="1357376097"/>
      <w:r>
        <w:rPr/>
        <w:t xml:space="preserve"> I still find this idea somewhat saddening</w:t>
      </w:r>
      <w:commentRangeEnd w:id="1357376097"/>
      <w:r>
        <w:rPr>
          <w:rStyle w:val="CommentReference"/>
        </w:rPr>
        <w:commentReference w:id="1357376097"/>
      </w:r>
      <w:r>
        <w:rPr/>
        <w:t xml:space="preserve">. It places the reader again in a passive place where they no longer have to do any of the work. </w:t>
      </w:r>
      <w:commentRangeStart w:id="1103604447"/>
      <w:r>
        <w:rPr/>
        <w:t>At least with newspapers, one can generally have some control over what they receive in their media. But advertising is completely out of anyone’s control. We are fed these visuals automatically, which is somewhat foreboding in terms of the power advertising agencies are beginning to control</w:t>
      </w:r>
      <w:commentRangeEnd w:id="1103604447"/>
      <w:r>
        <w:rPr>
          <w:rStyle w:val="CommentReference"/>
        </w:rPr>
        <w:commentReference w:id="1103604447"/>
      </w:r>
      <w:r>
        <w:rPr/>
        <w:lastRenderedPageBreak/>
        <w:t>.</w:t>
      </w:r>
    </w:p>
    <w:p w:rsidR="00CD76D3" w:rsidRDefault="00CD76D3" w14:paraId="00D65AE4" w14:textId="77777777"/>
    <w:p w:rsidR="00CD76D3" w:rsidRDefault="00CD76D3" w14:paraId="6103FEFF" w14:noSpellErr="1" w14:textId="0BB21A09">
      <w:pPr>
        <w:rPr>
          <w:ins w:author="Will Norris" w:date="2016-04-03T21:31:36.8468725" w:id="787674623"/>
        </w:rPr>
      </w:pPr>
      <w:r>
        <w:rPr/>
        <w:t>I think that the answer to this phenomenon of person-centric</w:t>
      </w:r>
      <w:r w:rsidR="00BA5C67">
        <w:rPr/>
        <w:t>, faster and faster</w:t>
      </w:r>
      <w:r>
        <w:rPr/>
        <w:t xml:space="preserve"> media, like many other things, is remembering that it is a tool to enhance one’s experience. Being</w:t>
      </w:r>
      <w:r w:rsidR="00BA5C67">
        <w:rPr/>
        <w:t xml:space="preserve"> quickly</w:t>
      </w:r>
      <w:r>
        <w:rPr/>
        <w:t xml:space="preserve"> supplied with pieces </w:t>
      </w:r>
      <w:del w:author="Maya Pace" w:date="2016-04-02T22:58:00Z" w:id="25">
        <w:r w:rsidDel="0082147E">
          <w:delText xml:space="preserve">that involve our ideas </w:delText>
        </w:r>
      </w:del>
      <w:r>
        <w:rPr/>
        <w:t xml:space="preserve">that cater to our interests is certainly beneficial in remaining informed and aware of major news events. But remember to read the full paper every once in a while, or even expose oneself to a variety of commercials on TV and the internet. Breadth is something that these new mediums still seems to fall short on. </w:t>
      </w:r>
    </w:p>
    <w:p w:rsidR="00CD76D3" w:rsidDel="6103FEFF" w:rsidRDefault="00CD76D3" w14:paraId="3A698DAF" w14:textId="653CDC24">
      <w:pPr>
        <w:rPr>
          <w:ins w:author="Maya Pace" w:date="2016-04-02T22:58:00Z" w:id="24"/>
          <w:del w:author="Will Norris" w:date="2016-04-03T21:31:36.8468725" w:id="2045733755"/>
        </w:rPr>
      </w:pPr>
    </w:p>
    <w:p w:rsidR="0082147E" w:rsidDel="6103FEFF" w:rsidRDefault="0082147E" w14:paraId="6AD643DE" w14:textId="77777777">
      <w:pPr>
        <w:rPr>
          <w:ins w:author="Maya Pace" w:date="2016-04-02T22:58:00Z" w:id="26"/>
          <w:del w:author="Will Norris" w:date="2016-04-03T21:31:36.8468725" w:id="541452136"/>
        </w:rPr>
      </w:pPr>
    </w:p>
    <w:p w:rsidR="6103FEFF" w:rsidP="6103FEFF" w:rsidRDefault="6103FEFF" w14:paraId="62E028F4">
      <w:pPr>
        <w:pStyle w:val="Normal"/>
        <w:pPrChange w:author="Will Norris" w:date="2016-04-03T21:31:36.8468725" w:id="1753774358">
          <w:pPr/>
        </w:pPrChange>
      </w:pPr>
    </w:p>
    <w:p w:rsidR="0082147E" w:rsidDel="6103FEFF" w:rsidRDefault="0082147E" w14:paraId="38F67FFA" w14:textId="6BDBDD94" w14:noSpellErr="1">
      <w:pPr>
        <w:rPr>
          <w:ins w:author="Maya Pace" w:date="2016-04-02T22:58:00Z" w:id="27"/>
          <w:del w:author="Will Norris" w:date="2016-04-03T21:31:36.8468725" w:id="1278310679"/>
        </w:rPr>
      </w:pPr>
      <w:ins w:author="Maya Pace" w:date="2016-04-02T22:58:00Z" w:id="28">
        <w:r>
          <w:rPr/>
          <w:t>Hi Henry,</w:t>
        </w:r>
      </w:ins>
    </w:p>
    <w:p w:rsidR="0082147E" w:rsidRDefault="0082147E" w14:paraId="63987C0D" w14:textId="77777777">
      <w:pPr>
        <w:rPr>
          <w:ins w:author="Maya Pace" w:date="2016-04-02T22:58:00Z" w:id="29"/>
        </w:rPr>
      </w:pPr>
    </w:p>
    <w:p w:rsidR="0082147E" w:rsidDel="6103FEFF" w:rsidRDefault="0082147E" w14:paraId="6CD07551" w14:textId="50FF8EDE" w14:noSpellErr="1">
      <w:pPr>
        <w:rPr>
          <w:ins w:author="Maya Pace" w:date="2016-04-02T22:58:00Z" w:id="30"/>
          <w:del w:author="Will Norris" w:date="2016-04-03T21:31:36.8468725" w:id="1007176223"/>
        </w:rPr>
      </w:pPr>
      <w:ins w:author="Maya Pace" w:date="2016-04-02T22:58:00Z" w:id="31">
        <w:r>
          <w:rPr/>
          <w:t>Great draft. I think that my main comment is to tighten it up a bit here and there (see comments in the body of the article). I would also highlight the idea you bring up that with this shortening and tailoring to interests comes loss of diversity in material that each person is reading and the implications of this</w:t>
        </w:r>
      </w:ins>
      <w:ins w:author="Maya Pace" w:date="2016-04-02T23:00:00Z" w:id="32">
        <w:r>
          <w:rPr/>
          <w:t>/why it’s important to stumble across unknown things in the Business section</w:t>
        </w:r>
      </w:ins>
      <w:ins w:author="Maya Pace" w:date="2016-04-02T22:58:00Z" w:id="33">
        <w:del w:author="Will Norris" w:date="2016-04-03T21:31:36.8468725" w:id="2005417377">
          <w:r w:rsidDel="6103FEFF">
            <w:rPr/>
            <w:delText>. I think that you touch upon this in places but this could be drawn out a bit!</w:delText>
          </w:r>
        </w:del>
      </w:ins>
    </w:p>
    <w:p w:rsidR="0082147E" w:rsidRDefault="0082147E" w14:noSpellErr="1" w14:paraId="4CFB5404" w14:textId="656DA815">
      <w:pPr>
        <w:rPr>
          <w:ins w:author="Will Norris" w:date="2016-04-03T21:37:12.1506401" w:id="133709251"/>
        </w:rPr>
      </w:pPr>
      <w:bookmarkStart w:name="_GoBack" w:id="35"/>
      <w:bookmarkEnd w:id="35"/>
      <w:r w:rsidR="6103FEFF">
        <w:rPr/>
        <w:t>. I think that you touch upon this in places but this could be drawn out a bit!</w:t>
      </w:r>
    </w:p>
    <w:p w:rsidR="28FEFEA1" w:rsidP="28FEFEA1" w:rsidRDefault="28FEFEA1" w14:paraId="28452467" w14:textId="0588EC58">
      <w:pPr>
        <w:pStyle w:val="Normal"/>
        <w:rPr>
          <w:ins w:author="Will Norris" w:date="2016-04-03T21:38:05.4206798" w:id="2111669450"/>
        </w:rPr>
        <w:pPrChange w:author="Will Norris" w:date="2016-04-03T21:38:05.4206798" w:id="932321072">
          <w:pPr/>
        </w:pPrChange>
      </w:pPr>
    </w:p>
    <w:p w:rsidR="28FEFEA1" w:rsidP="28FEFEA1" w:rsidRDefault="28FEFEA1" w14:paraId="37921730" w14:textId="1BED1299">
      <w:pPr>
        <w:pStyle w:val="Normal"/>
        <w:pPrChange w:author="Will Norris" w:date="2016-04-03T21:38:05.4206798" w:id="1498721851">
          <w:pPr/>
        </w:pPrChange>
      </w:pPr>
      <w:r>
        <w:br/>
      </w:r>
      <w:r>
        <w:br/>
      </w:r>
      <w:ins w:author="Will Norris" w:date="2016-04-03T21:38:05.4206798" w:id="220868839">
        <w:r w:rsidR="28FEFEA1">
          <w:rPr/>
          <w:t>-Will</w:t>
        </w:r>
      </w:ins>
    </w:p>
    <w:p w:rsidR="0082147E" w:rsidDel="4FCEE128" w:rsidRDefault="0082147E" w14:paraId="14319CB0" w14:textId="77777777" w14:noSpellErr="1">
      <w:pPr>
        <w:rPr>
          <w:ins w:author="Maya Pace" w:date="2016-04-02T22:59:00Z" w:id="34"/>
          <w:del w:author="Will Norris" w:date="2016-04-03T21:37:12.1506401" w:id="1099077096"/>
        </w:rPr>
      </w:pPr>
    </w:p>
    <w:p w:rsidR="6103FEFF" w:rsidDel="42AB3460" w:rsidRDefault="6103FEFF" w14:paraId="79EF6B7B" w14:noSpellErr="1" w14:textId="455FA82A">
      <w:pPr>
        <w:rPr>
          <w:del w:author="Will Norris" w:date="2016-04-03T21:36:11.8432177" w:id="2012747062"/>
        </w:rPr>
      </w:pPr>
    </w:p>
    <w:p w:rsidR="7D80F3A2" w:rsidDel="42AB3460" w:rsidP="7D80F3A2" w:rsidRDefault="7D80F3A2" w14:paraId="7D80F3A2" w14:textId="5FE570B8">
      <w:pPr>
        <w:pStyle w:val="Normal"/>
        <w:spacing w:before="0" w:beforeAutospacing="off" w:after="160" w:afterAutospacing="off" w:line="259" w:lineRule="auto"/>
        <w:ind w:left="0" w:right="0"/>
        <w:jc w:val="left"/>
        <w:rPr>
          <w:del w:author="Will Norris" w:date="2016-04-03T21:36:11.8432177" w:id="76252400"/>
        </w:rPr>
        <w:pPrChange w:author="Will Norris" w:date="2016-04-03T21:34:10.6431678" w:id="1244649632">
          <w:pPr/>
        </w:pPrChange>
      </w:pPr>
      <w:del w:author="Will Norris" w:date="2016-04-03T21:36:11.8432177" w:id="140930061">
        <w:r w:rsidDel="42AB3460">
          <w:br/>
        </w:r>
        <w:r w:rsidDel="42AB3460">
          <w:br/>
        </w:r>
      </w:del>
    </w:p>
    <w:p w:rsidR="5AA988E0" w:rsidDel="4FCEE128" w:rsidP="42AB3460" w:rsidRDefault="5AA988E0" w14:paraId="5AA988E0" w14:textId="5CDA5826" w14:noSpellErr="1">
      <w:pPr>
        <w:pStyle w:val="Normal"/>
        <w:spacing w:before="0" w:beforeAutospacing="off" w:after="160" w:afterAutospacing="off" w:line="259" w:lineRule="auto"/>
        <w:ind/>
        <w:rPr>
          <w:del w:author="Will Norris" w:date="2016-04-03T21:37:12.1506401" w:id="653676431"/>
        </w:rPr>
      </w:pPr>
    </w:p>
    <w:p w:rsidR="42AB3460" w:rsidDel="4FCEE128" w:rsidP="42AB3460" w:rsidRDefault="42AB3460" w14:paraId="42AB3460" w14:noSpellErr="1" w14:textId="38F3B9A1">
      <w:pPr>
        <w:pStyle w:val="Normal"/>
        <w:spacing w:before="0" w:beforeAutospacing="off" w:after="160" w:afterAutospacing="off" w:line="259" w:lineRule="auto"/>
        <w:ind w:left="0" w:right="0"/>
        <w:jc w:val="left"/>
        <w:rPr>
          <w:del w:author="Will Norris" w:date="2016-04-03T21:37:12.1506401" w:id="1823735550"/>
        </w:rPr>
        <w:pPrChange w:author="Will Norris" w:date="2016-04-03T21:36:11.8432177" w:id="1402509266">
          <w:pPr/>
        </w:pPrChange>
      </w:pPr>
    </w:p>
    <w:p w:rsidR="4FCEE128" w:rsidDel="28FEFEA1" w:rsidP="4FCEE128" w:rsidRDefault="4FCEE128" w14:paraId="75536BF4">
      <w:pPr>
        <w:pStyle w:val="Normal"/>
        <w:rPr>
          <w:del w:author="Will Norris" w:date="2016-04-03T21:38:05.4206798" w:id="600332718"/>
        </w:rPr>
        <w:pPrChange w:author="Will Norris" w:date="2016-04-03T21:37:12.1506401" w:id="744088316">
          <w:pPr/>
        </w:pPrChange>
      </w:pPr>
    </w:p>
    <w:p w:rsidR="4FCEE128" w:rsidDel="28FEFEA1" w:rsidP="4FCEE128" w:rsidRDefault="4FCEE128" w14:paraId="418295E8" w14:noSpellErr="1" w14:textId="4E4D5118">
      <w:pPr>
        <w:pStyle w:val="Normal"/>
        <w:spacing w:before="0" w:beforeAutospacing="off" w:after="160" w:afterAutospacing="off" w:line="259" w:lineRule="auto"/>
        <w:ind w:left="0" w:right="0"/>
        <w:jc w:val="left"/>
        <w:rPr>
          <w:del w:author="Will Norris" w:date="2016-04-03T21:38:05.4206798" w:id="439318915"/>
        </w:rPr>
        <w:pPrChange w:author="Will Norris" w:date="2016-04-03T21:37:12.1506401" w:id="1916055261">
          <w:pPr/>
        </w:pPrChange>
      </w:pPr>
    </w:p>
    <w:p w:rsidR="0082147E" w:rsidDel="6103FEFF" w:rsidRDefault="0082147E" w14:noSpellErr="1" w14:textId="5EA40A7D" w14:paraId="48A8F414">
      <w:pPr>
        <w:rPr>
          <w:del w:author="Will Norris" w:date="2016-04-03T21:31:36.8468725" w:id="267622863"/>
        </w:rPr>
      </w:pPr>
      <w:r>
        <w:rPr/>
        <w:t>-Maya</w:t>
      </w:r>
      <w:r>
        <w:br/>
      </w:r>
    </w:p>
    <w:p w:rsidR="1A158307" w:rsidDel="3B3CB0AF" w:rsidP="1A158307" w:rsidRDefault="1A158307" w14:paraId="1A158307" w14:textId="30290B6A">
      <w:pPr>
        <w:pStyle w:val="Normal"/>
        <w:spacing w:before="0" w:beforeAutospacing="off" w:after="160" w:afterAutospacing="off" w:line="259" w:lineRule="auto"/>
        <w:ind w:left="0" w:right="0"/>
        <w:jc w:val="left"/>
        <w:rPr>
          <w:del w:author="Will Norris" w:date="2016-04-03T21:29:35.8990344" w:id="1425933383"/>
        </w:rPr>
        <w:pPrChange w:author="Will Norris" w:date="2016-04-03T21:28:35.9039523" w:id="2066414847">
          <w:pPr/>
        </w:pPrChange>
      </w:pPr>
    </w:p>
    <w:p w:rsidR="3B3CB0AF" w:rsidDel="5DFE7FE4" w:rsidP="3B3CB0AF" w:rsidRDefault="3B3CB0AF" w14:paraId="6953DB5D">
      <w:pPr>
        <w:pStyle w:val="Normal"/>
        <w:rPr>
          <w:del w:author="Will Norris" w:date="2016-04-03T21:30:36.2766839" w:id="2136588721"/>
        </w:rPr>
        <w:pPrChange w:author="Will Norris" w:date="2016-04-03T21:29:35.8990344" w:id="1027813004">
          <w:pPr/>
        </w:pPrChange>
      </w:pPr>
    </w:p>
    <w:p w:rsidR="3B3CB0AF" w:rsidDel="6103FEFF" w:rsidP="5DFE7FE4" w:rsidRDefault="3B3CB0AF" w14:paraId="3363F8B9" w14:textId="2B22905F" w14:noSpellErr="1">
      <w:pPr>
        <w:spacing w:before="0" w:beforeAutospacing="off" w:after="160" w:afterAutospacing="off" w:line="259" w:lineRule="auto"/>
        <w:ind/>
        <w:rPr>
          <w:del w:author="Will Norris" w:date="2016-04-03T21:31:36.8468725" w:id="348244629"/>
        </w:rPr>
      </w:pPr>
    </w:p>
    <w:p w:rsidR="5DFE7FE4" w:rsidDel="6103FEFF" w:rsidP="5DFE7FE4" w:rsidRDefault="5DFE7FE4" w14:paraId="5DFE7FE4" w14:noSpellErr="1">
      <w:pPr>
        <w:pStyle w:val="Normal"/>
        <w:spacing w:before="0" w:beforeAutospacing="off" w:after="160" w:afterAutospacing="off" w:line="259" w:lineRule="auto"/>
        <w:ind w:left="0" w:right="0"/>
        <w:jc w:val="left"/>
        <w:rPr>
          <w:del w:author="Will Norris" w:date="2016-04-03T21:31:36.8468725" w:id="961379675"/>
        </w:rPr>
        <w:pPrChange w:author="Will Norris" w:date="2016-04-03T21:30:36.2766839" w:id="1276040409">
          <w:pPr/>
        </w:pPrChange>
      </w:pPr>
    </w:p>
    <w:p w:rsidR="69230E42" w:rsidDel="56FD3126" w:rsidP="70D00594" w:rsidRDefault="69230E42" w14:paraId="14D06199" w14:textId="2C88E81C">
      <w:pPr>
        <w:pStyle w:val="Normal"/>
        <w:bidi w:val="0"/>
        <w:spacing w:before="0" w:beforeAutospacing="off" w:after="160" w:afterAutospacing="off" w:line="259" w:lineRule="auto"/>
        <w:ind w:left="0" w:right="0"/>
        <w:jc w:val="left"/>
        <w:rPr>
          <w:del w:author="Will Norris" w:date="2016-04-03T21:25:34.059558" w:id="224655538"/>
        </w:rPr>
      </w:pPr>
      <w:ins w:author="Will Norris" w:date="2016-04-03T21:23:33.2085624" w:id="1869279220">
        <w:r w:rsidRPr="28FEFEA1" w:rsidR="69230E42">
          <w:rPr/>
          <w:t xml:space="preserve"> </w:t>
        </w:r>
      </w:ins>
      <w:del w:author="Will Norris" w:date="2016-04-03T21:31:36.8468725" w:id="1699604012">
        <w:r w:rsidDel="6103FEFF">
          <w:br/>
        </w:r>
      </w:del>
      <w:r>
        <w:br/>
      </w:r>
      <w:ins w:author="Will Norris" w:date="2016-04-03T21:31:36.8468725" w:id="1326324582">
        <w:r w:rsidR="6103FEFF">
          <w:rPr/>
          <w:t>Henry</w:t>
        </w:r>
        <w:r w:rsidRPr="28FEFEA1" w:rsidR="6103FEFF">
          <w:rPr/>
          <w:t>--</w:t>
        </w:r>
      </w:ins>
      <w:ins w:author="Will Norris" w:date="2016-04-03T21:23:33.2085624" w:id="2061449756">
        <w:r w:rsidR="69230E42">
          <w:rPr/>
          <w:t>good</w:t>
        </w:r>
        <w:r w:rsidR="69230E42">
          <w:rPr/>
          <w:t xml:space="preserve"> start. I think with such a short piece it's important to keep your focus </w:t>
        </w:r>
        <w:r w:rsidR="69230E42">
          <w:rPr/>
          <w:t xml:space="preserve">narrow</w:t>
        </w:r>
      </w:ins>
      <w:ins w:author="Will Norris" w:date="2016-04-03T21:29:35.8990344" w:id="1789096957">
        <w:r w:rsidRPr="28FEFEA1" w:rsidR="3B3CB0AF">
          <w:rPr/>
          <w:t xml:space="preserve">.</w:t>
        </w:r>
      </w:ins>
      <w:ins w:author="Will Norris" w:date="2016-04-03T21:24:34.4518403" w:id="1146631730">
        <w:r w:rsidRPr="28FEFEA1" w:rsidR="4A942F5F">
          <w:rPr/>
          <w:t xml:space="preserve"> </w:t>
        </w:r>
      </w:ins>
      <w:ins w:author="Will Norris" w:date="2016-04-03T21:29:35.8990344" w:id="781673704">
        <w:r w:rsidRPr="3B3CB0AF" w:rsidR="3B3CB0AF">
          <w:rPr/>
          <w:t xml:space="preserve">Y</w:t>
        </w:r>
      </w:ins>
      <w:ins w:author="Will Norris" w:date="2016-04-03T21:24:34.4518403" w:id="723783493">
        <w:r w:rsidR="4A942F5F">
          <w:rPr/>
          <w:t xml:space="preserve">ou</w:t>
        </w:r>
      </w:ins>
      <w:ins w:author="Will Norris" w:date="2016-04-03T21:25:34.059558" w:id="175789690">
        <w:r w:rsidR="56FD3126">
          <w:rPr/>
          <w:t xml:space="preserve">r</w:t>
        </w:r>
      </w:ins>
      <w:ins w:author="Will Norris" w:date="2016-04-03T21:24:34.4518403" w:id="2084154700">
        <w:r w:rsidR="4A942F5F">
          <w:rPr/>
          <w:t xml:space="preserve"> discussion of </w:t>
        </w:r>
      </w:ins>
      <w:ins w:author="Will Norris" w:date="2016-04-03T21:28:35.9039523" w:id="700384757">
        <w:r w:rsidR="1A158307">
          <w:rPr/>
          <w:t xml:space="preserve">how </w:t>
        </w:r>
      </w:ins>
      <w:ins w:author="Will Norris" w:date="2016-04-03T21:25:34.059558" w:id="588501247">
        <w:r w:rsidR="56FD3126">
          <w:rPr/>
          <w:t xml:space="preserve">new</w:t>
        </w:r>
      </w:ins>
      <w:ins w:author="Will Norris" w:date="2016-04-03T21:35:10.9621301" w:id="1742045302">
        <w:r w:rsidR="5AA988E0">
          <w:rPr/>
          <w:t xml:space="preserve">s</w:t>
        </w:r>
      </w:ins>
      <w:ins w:author="Will Norris" w:date="2016-04-03T21:25:34.059558" w:id="1234025719">
        <w:r w:rsidR="56FD3126">
          <w:rPr/>
          <w:t xml:space="preserve"> stories are </w:t>
        </w:r>
        <w:r w:rsidR="56FD3126">
          <w:rPr/>
          <w:t>more condens</w:t>
        </w:r>
      </w:ins>
      <w:ins w:author="Will Norris" w:date="2016-04-03T21:26:34.4486189" w:id="81456479">
        <w:r w:rsidR="2CC58B4E">
          <w:rPr/>
          <w:t xml:space="preserve">ed and news intake is more personalized </w:t>
        </w:r>
      </w:ins>
      <w:ins w:author="Will Norris" w:date="2016-04-03T21:28:35.9039523" w:id="401368099">
        <w:r w:rsidR="1A158307">
          <w:rPr/>
          <w:t xml:space="preserve">(and the implications of these trends) </w:t>
        </w:r>
      </w:ins>
      <w:ins w:author="Will Norris" w:date="2016-04-03T21:27:35.2718838" w:id="700759059">
        <w:r w:rsidR="70D00594">
          <w:rPr/>
          <w:t xml:space="preserve">is the</w:t>
        </w:r>
        <w:r w:rsidR="70D00594">
          <w:rPr/>
          <w:t xml:space="preserve"> stronger part of this piece and you should expand on that at the expense of the bit about native advertising</w:t>
        </w:r>
      </w:ins>
      <w:ins w:author="Will Norris" w:date="2016-04-03T21:28:35.9039523" w:id="419279223">
        <w:r w:rsidR="1A158307">
          <w:rPr/>
          <w:t xml:space="preserve">, which </w:t>
        </w:r>
      </w:ins>
      <w:ins w:author="Will Norris" w:date="2016-04-03T21:27:35.2718838" w:id="72221905">
        <w:r w:rsidR="70D00594">
          <w:rPr/>
          <w:t xml:space="preserve">I think you should cut</w:t>
        </w:r>
      </w:ins>
      <w:ins w:author="Will Norris" w:date="2016-04-03T21:28:35.9039523" w:id="399196336">
        <w:r w:rsidRPr="28FEFEA1" w:rsidR="1A158307">
          <w:rPr/>
          <w:t xml:space="preserve"> </w:t>
        </w:r>
      </w:ins>
      <w:ins w:author="Will Norris" w:date="2016-04-03T21:27:35.2718838" w:id="1777160528">
        <w:r w:rsidR="70D00594">
          <w:rPr/>
          <w:t xml:space="preserve">altogether. </w:t>
        </w:r>
      </w:ins>
      <w:ins w:author="Will Norris" w:date="2016-04-03T21:31:36.8468725" w:id="655102037">
        <w:r w:rsidRPr="28FEFEA1" w:rsidR="6103FEFF">
          <w:rPr/>
          <w:t xml:space="preserve"> </w:t>
        </w:r>
      </w:ins>
      <w:ins w:author="Will Norris" w:date="2016-04-03T21:36:11.8432177" w:id="563914599">
        <w:r w:rsidRPr="7D80F3A2" w:rsidR="42AB3460">
          <w:rPr/>
          <w:t xml:space="preserve">Though you have a good start, you might want to explore</w:t>
        </w:r>
      </w:ins>
      <w:ins w:author="Will Norris" w:date="2016-04-03T21:34:10.6431678" w:id="756501175">
        <w:r w:rsidRPr="7D80F3A2" w:rsidR="7D80F3A2">
          <w:rPr/>
          <w:t xml:space="preserve"> th</w:t>
        </w:r>
      </w:ins>
      <w:ins w:author="Will Norris" w:date="2016-04-03T21:35:10.9621301" w:id="1613309642">
        <w:r w:rsidRPr="7D80F3A2" w:rsidR="5AA988E0">
          <w:rPr/>
          <w:t xml:space="preserve">e </w:t>
        </w:r>
      </w:ins>
      <w:ins w:author="Will Norris" w:date="2016-04-03T21:36:11.8432177" w:id="922589214">
        <w:r w:rsidRPr="7D80F3A2" w:rsidR="42AB3460">
          <w:rPr/>
          <w:t xml:space="preserve">news</w:t>
        </w:r>
      </w:ins>
      <w:ins w:author="Will Norris" w:date="2016-04-03T21:34:10.6431678" w:id="1118722963">
        <w:r w:rsidRPr="7D80F3A2" w:rsidR="7D80F3A2">
          <w:rPr/>
          <w:t xml:space="preserve"> issue in greater detail</w:t>
        </w:r>
      </w:ins>
      <w:ins w:author="Will Norris" w:date="2016-04-03T21:35:10.9621301" w:id="99558764">
        <w:r w:rsidRPr="28FEFEA1" w:rsidR="5AA988E0">
          <w:rPr/>
          <w:t xml:space="preserve">—</w:t>
        </w:r>
        <w:r w:rsidRPr="7D80F3A2" w:rsidR="5AA988E0">
          <w:rPr/>
          <w:t xml:space="preserve">what do we gain from reading </w:t>
        </w:r>
        <w:r w:rsidRPr="7D80F3A2" w:rsidR="5AA988E0">
          <w:rPr/>
          <w:t xml:space="preserve">long-form</w:t>
        </w:r>
        <w:r w:rsidRPr="7D80F3A2" w:rsidR="5AA988E0">
          <w:rPr/>
          <w:t xml:space="preserve"> journalism, and what do we lose when we only read summaries? </w:t>
        </w:r>
      </w:ins>
      <w:ins w:author="Will Norris" w:date="2016-04-03T21:38:05.4206798" w:id="1324626978">
        <w:r w:rsidRPr="7D80F3A2" w:rsidR="28FEFEA1">
          <w:rPr/>
          <w:t xml:space="preserve">What are the pros and cons of personalization? You touch on these thing but should elaborate on them a bit. More</w:t>
        </w:r>
      </w:ins>
    </w:p>
    <w:p w:rsidR="56FD3126" w:rsidDel="70D00594" w:rsidP="56FD3126" w:rsidRDefault="56FD3126" w14:paraId="6E8A7040" w14:textId="2E4708C4">
      <w:pPr>
        <w:pStyle w:val="Normal"/>
        <w:bidi w:val="0"/>
        <w:spacing w:before="0" w:beforeAutospacing="off" w:after="160" w:afterAutospacing="off" w:line="259" w:lineRule="auto"/>
        <w:ind w:left="0" w:right="0"/>
        <w:jc w:val="left"/>
        <w:rPr>
          <w:del w:author="Will Norris" w:date="2016-04-03T21:27:35.2718838" w:id="1383894410"/>
        </w:rPr>
        <w:pPrChange w:author="Will Norris" w:date="2016-04-03T21:25:34.059558" w:id="99954207">
          <w:pPr/>
        </w:pPrChange>
      </w:pPr>
    </w:p>
    <w:sectPr w:rsidR="0082147E" w:rsidSect="002179A7">
      <w:sectPrChange w:author="Will Norris" w:date="2016-04-03T21:04:03.5441508" w:id="393852566">
        <w:sectPr w:rsidR="0082147E" w:rsidSect="002179A7">
          <w:pgSz w:w="12240" w:h="15840"/>
          <w:pgMar w:top="1440" w:right="1440" w:bottom="1440" w:left="1440" w:header="720" w:footer="720" w:gutter="0"/>
          <w:cols w:space="720"/>
          <w:docGrid w:linePitch="360"/>
        </w:sectPr>
      </w:sectPrChange>
      <w:pgSz w:w="12240" w:h="15840" w:orient="portrait"/>
      <w:pgMar w:top="1440" w:right="1440" w:bottom="1440" w:left="1440" w:header="720" w:footer="720" w:gutter="0"/>
      <w:cols w:space="720"/>
      <w:docGrid w:linePitch="360"/>
    </w:sectPr>
    <w:sectPr>
      <w:sectPrChange w:author="Will Norris" w:date="2016-04-03T21:28:35.9039523" w:id="1449768946">
        <w:sectPr/>
      </w:sectPrChange>
      <w:pgMar w:top="1440" w:right="1440" w:bottom="1440" w:left="1440"/>
      <w:pgSz w:w="12240" w:h="15840" w:orient="portrait"/>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P" w:author="Maya Pace" w:date="2016-04-02T22:47:00Z" w:id="0">
    <w:p w:rsidR="0082147E" w:rsidRDefault="0082147E" w14:paraId="70F1CDA1" w14:textId="677897DB">
      <w:pPr>
        <w:pStyle w:val="CommentText"/>
      </w:pPr>
      <w:r>
        <w:rPr>
          <w:rStyle w:val="CommentReference"/>
        </w:rPr>
        <w:annotationRef/>
      </w:r>
      <w:r>
        <w:t xml:space="preserve">This is funny! But can you make the link to ways in which news is digested a little </w:t>
      </w:r>
      <w:proofErr w:type="spellStart"/>
      <w:r>
        <w:t>cleare</w:t>
      </w:r>
      <w:proofErr w:type="spellEnd"/>
      <w:r>
        <w:t xml:space="preserve"> from the get go?</w:t>
      </w:r>
    </w:p>
  </w:comment>
  <w:comment w:initials="MP" w:author="Maya Pace" w:date="2016-04-02T22:47:00Z" w:id="1">
    <w:p w:rsidR="0082147E" w:rsidRDefault="0082147E" w14:paraId="24CE0EF2" w14:textId="3D0F9490">
      <w:pPr>
        <w:pStyle w:val="CommentText"/>
      </w:pPr>
      <w:r>
        <w:rPr>
          <w:rStyle w:val="CommentReference"/>
        </w:rPr>
        <w:annotationRef/>
      </w:r>
      <w:r>
        <w:t>phrasing</w:t>
      </w:r>
    </w:p>
  </w:comment>
  <w:comment w:initials="MP" w:author="Maya Pace" w:date="2016-04-02T22:49:00Z" w:id="3">
    <w:p w:rsidR="0082147E" w:rsidRDefault="0082147E" w14:paraId="1866A499" w14:textId="0C8012E7">
      <w:pPr>
        <w:pStyle w:val="CommentText"/>
      </w:pPr>
      <w:r>
        <w:rPr>
          <w:rStyle w:val="CommentReference"/>
        </w:rPr>
        <w:annotationRef/>
      </w:r>
      <w:r>
        <w:t>Can you tighten this paragraph a little? It feels a little scattered/slightly unclear</w:t>
      </w:r>
    </w:p>
  </w:comment>
  <w:comment w:initials="MP" w:author="Maya Pace" w:date="2016-04-02T22:50:00Z" w:id="4">
    <w:p w:rsidR="0082147E" w:rsidRDefault="0082147E" w14:paraId="019734F5" w14:textId="54525A60">
      <w:pPr>
        <w:pStyle w:val="CommentText"/>
      </w:pPr>
      <w:r>
        <w:rPr>
          <w:rStyle w:val="CommentReference"/>
        </w:rPr>
        <w:annotationRef/>
      </w:r>
      <w:r>
        <w:t>Can you explain what they do briefly?</w:t>
      </w:r>
    </w:p>
  </w:comment>
  <w:comment w:initials="WN" w:author="Will Norris" w:date="2016-04-03T17:03:50" w:id="1882677954">
    <w:p w:rsidR="401C1146" w:rsidRDefault="401C1146" w14:paraId="3CA6314B" w14:textId="4796412E">
      <w:pPr>
        <w:pStyle w:val="CommentText"/>
      </w:pPr>
      <w:r>
        <w:rPr>
          <w:rStyle w:val="CommentReference"/>
        </w:rPr>
        <w:annotationRef/>
      </w:r>
      <w:r>
        <w:t>"Accommodated their content"</w:t>
      </w:r>
    </w:p>
  </w:comment>
  <w:comment w:initials="WN" w:author="Will Norris" w:date="2016-04-03T17:06:39" w:id="1345827424">
    <w:p w:rsidR="12FE0223" w:rsidRDefault="12FE0223" w14:paraId="53BCF063" w14:textId="6B3B6359">
      <w:pPr>
        <w:pStyle w:val="CommentText"/>
      </w:pPr>
      <w:r>
        <w:rPr>
          <w:rStyle w:val="CommentReference"/>
        </w:rPr>
        <w:annotationRef/>
      </w:r>
      <w:r>
        <w:t>I think  something like "and I find it" would be better</w:t>
      </w:r>
    </w:p>
  </w:comment>
  <w:comment w:initials="WN" w:author="Will Norris" w:date="2016-04-03T17:07:25" w:id="1100358068">
    <w:p w:rsidR="12FE0223" w:rsidRDefault="12FE0223" w14:paraId="3CCD82EB" w14:textId="5AB951F2">
      <w:pPr>
        <w:pStyle w:val="CommentText"/>
      </w:pPr>
      <w:r>
        <w:rPr>
          <w:rStyle w:val="CommentReference"/>
        </w:rPr>
        <w:annotationRef/>
      </w:r>
      <w:r>
        <w:t>What prospect?</w:t>
      </w:r>
    </w:p>
  </w:comment>
  <w:comment w:initials="WN" w:author="Will Norris" w:date="2016-04-03T17:09:15" w:id="1736966791">
    <w:p w:rsidR="0ABECF7F" w:rsidRDefault="0ABECF7F" w14:paraId="6D936023" w14:textId="5EA6E125">
      <w:pPr>
        <w:pStyle w:val="CommentText"/>
      </w:pPr>
      <w:r>
        <w:rPr>
          <w:rStyle w:val="CommentReference"/>
        </w:rPr>
        <w:annotationRef/>
      </w:r>
      <w:r>
        <w:t>Is that really the problem with condensing and personalizing news? I'm not sure that having sift through articles to find "what actually matters" sounds like a good thing nor is it exactly the argument you go on to make</w:t>
      </w:r>
    </w:p>
  </w:comment>
  <w:comment w:initials="WN" w:author="Will Norris" w:date="2016-04-03T17:11:12" w:id="93022789">
    <w:p w:rsidR="1AF9D16F" w:rsidRDefault="1AF9D16F" w14:paraId="022B32CC" w14:textId="202C782D">
      <w:pPr>
        <w:pStyle w:val="CommentText"/>
      </w:pPr>
      <w:r>
        <w:rPr>
          <w:rStyle w:val="CommentReference"/>
        </w:rPr>
        <w:annotationRef/>
      </w:r>
      <w:r>
        <w:t>Maybe use more precise and specific language</w:t>
      </w:r>
    </w:p>
  </w:comment>
  <w:comment w:initials="WN" w:author="Will Norris" w:date="2016-04-03T17:12:17" w:id="1882769920">
    <w:p w:rsidR="5AF4DF9D" w:rsidRDefault="5AF4DF9D" w14:paraId="20E763F5" w14:textId="6BCBE189">
      <w:pPr>
        <w:pStyle w:val="CommentText"/>
      </w:pPr>
      <w:r>
        <w:rPr>
          <w:rStyle w:val="CommentReference"/>
        </w:rPr>
        <w:annotationRef/>
      </w:r>
      <w:r>
        <w:t>wording</w:t>
      </w:r>
    </w:p>
  </w:comment>
  <w:comment w:initials="WN" w:author="Will Norris" w:date="2016-04-03T17:14:13" w:id="1888190920">
    <w:p w:rsidR="36980A50" w:rsidRDefault="36980A50" w14:paraId="631B721B" w14:textId="55F1D2F3">
      <w:pPr>
        <w:pStyle w:val="CommentText"/>
      </w:pPr>
      <w:r>
        <w:rPr>
          <w:rStyle w:val="CommentReference"/>
        </w:rPr>
        <w:annotationRef/>
      </w:r>
      <w:r>
        <w:t>Wording (it resembles the platform itself or the content?)</w:t>
      </w:r>
    </w:p>
  </w:comment>
  <w:comment w:initials="WN" w:author="Will Norris" w:date="2016-04-03T17:15:06" w:id="1277608790">
    <w:p w:rsidR="06BB4527" w:rsidRDefault="06BB4527" w14:paraId="6143CC2F" w14:textId="6F3372E2">
      <w:pPr>
        <w:pStyle w:val="CommentText"/>
      </w:pPr>
      <w:r>
        <w:rPr>
          <w:rStyle w:val="CommentReference"/>
        </w:rPr>
        <w:annotationRef/>
      </w:r>
      <w:r>
        <w:t>Maybe something like "reflects how"</w:t>
      </w:r>
    </w:p>
  </w:comment>
  <w:comment w:initials="WN" w:author="Will Norris" w:date="2016-04-03T17:16:45" w:id="1973549384">
    <w:p w:rsidR="4F1FE70C" w:rsidRDefault="4F1FE70C" w14:paraId="3576021C" w14:textId="616C389B">
      <w:pPr>
        <w:pStyle w:val="CommentText"/>
      </w:pPr>
      <w:r>
        <w:rPr>
          <w:rStyle w:val="CommentReference"/>
        </w:rPr>
        <w:annotationRef/>
      </w:r>
      <w:r>
        <w:t xml:space="preserve">I'm not sure this is the reason they're ineffective </w:t>
      </w:r>
    </w:p>
  </w:comment>
  <w:comment w:initials="WN" w:author="Will Norris" w:date="2016-04-03T17:17:46" w:id="1357376097">
    <w:p w:rsidR="516AE818" w:rsidRDefault="516AE818" w14:paraId="4EFC02C7" w14:textId="5CF3D875">
      <w:pPr>
        <w:pStyle w:val="CommentText"/>
      </w:pPr>
      <w:r>
        <w:rPr>
          <w:rStyle w:val="CommentReference"/>
        </w:rPr>
        <w:annotationRef/>
      </w:r>
      <w:r>
        <w:t>The fact that ads on the sides of webpages don't work well makes you sad?</w:t>
      </w:r>
    </w:p>
  </w:comment>
  <w:comment w:initials="WN" w:author="Will Norris" w:date="2016-04-03T17:19:14" w:id="1103604447">
    <w:p w:rsidR="2B41F541" w:rsidRDefault="2B41F541" w14:paraId="5BEFF0C7" w14:textId="234CDA4A">
      <w:pPr>
        <w:pStyle w:val="CommentText"/>
      </w:pPr>
      <w:r>
        <w:rPr>
          <w:rStyle w:val="CommentReference"/>
        </w:rPr>
        <w:annotationRef/>
      </w:r>
      <w:r>
        <w:t xml:space="preserve">This is a very different idea than the first half of the paragraph. Try to limit each paragraph to one main concept. </w:t>
      </w:r>
    </w:p>
  </w:comment>
</w:comments>
</file>

<file path=word/commentsExtended.xml><?xml version="1.0" encoding="utf-8"?>
<w15:commentsEx xmlns:mc="http://schemas.openxmlformats.org/markup-compatibility/2006" xmlns:w15="http://schemas.microsoft.com/office/word/2012/wordml" mc:Ignorable="w15">
  <w15:commentEx w15:done="0" w15:paraId="70F1CDA1"/>
  <w15:commentEx w15:done="0" w15:paraId="24CE0EF2"/>
  <w15:commentEx w15:done="0" w15:paraId="1866A499"/>
  <w15:commentEx w15:done="0" w15:paraId="019734F5"/>
  <w15:commentEx w15:done="0" w15:paraId="3CA6314B"/>
  <w15:commentEx w15:done="0" w15:paraId="53BCF063"/>
  <w15:commentEx w15:done="0" w15:paraId="3CCD82EB"/>
  <w15:commentEx w15:done="0" w15:paraId="6D936023"/>
  <w15:commentEx w15:done="0" w15:paraId="022B32CC"/>
  <w15:commentEx w15:done="0" w15:paraId="20E763F5"/>
  <w15:commentEx w15:done="0" w15:paraId="631B721B"/>
  <w15:commentEx w15:done="0" w15:paraId="6143CC2F"/>
  <w15:commentEx w15:done="0" w15:paraId="3576021C"/>
  <w15:commentEx w15:done="0" w15:paraId="4EFC02C7"/>
  <w15:commentEx w15:done="0" w15:paraId="5BEFF0C7"/>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aya Pace">
    <w15:presenceInfo w15:providerId="Windows Live" w15:userId="249c2a4d851f856d"/>
  </w15:person>
  <w15:person w15:author="Will Norris">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6D3"/>
    <w:rsid w:val="002179A7"/>
    <w:rsid w:val="007A62B4"/>
    <w:rsid w:val="0082147E"/>
    <w:rsid w:val="009264A3"/>
    <w:rsid w:val="00BA5C67"/>
    <w:rsid w:val="00BF7126"/>
    <w:rsid w:val="00CD76D3"/>
    <w:rsid w:val="00EF3DFA"/>
    <w:rsid w:val="00F56195"/>
    <w:rsid w:val="06BB4527"/>
    <w:rsid w:val="0ABECF7F"/>
    <w:rsid w:val="109CCE12"/>
    <w:rsid w:val="12FE0223"/>
    <w:rsid w:val="1A158307"/>
    <w:rsid w:val="1AF9D16F"/>
    <w:rsid w:val="28FEFEA1"/>
    <w:rsid w:val="2B41F541"/>
    <w:rsid w:val="2CC58B4E"/>
    <w:rsid w:val="2E8CC59A"/>
    <w:rsid w:val="36980A50"/>
    <w:rsid w:val="3B3CB0AF"/>
    <w:rsid w:val="401C1146"/>
    <w:rsid w:val="42AB3460"/>
    <w:rsid w:val="46068553"/>
    <w:rsid w:val="4A942F5F"/>
    <w:rsid w:val="4F1FE70C"/>
    <w:rsid w:val="4F7C0D1F"/>
    <w:rsid w:val="4FCEE128"/>
    <w:rsid w:val="516AE818"/>
    <w:rsid w:val="56FD3126"/>
    <w:rsid w:val="5AA988E0"/>
    <w:rsid w:val="5AF4DF9D"/>
    <w:rsid w:val="5DFE7FE4"/>
    <w:rsid w:val="6103FEFF"/>
    <w:rsid w:val="69230E42"/>
    <w:rsid w:val="6F5EA2FF"/>
    <w:rsid w:val="70D00594"/>
    <w:rsid w:val="7D80F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3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82147E"/>
    <w:rPr>
      <w:sz w:val="18"/>
      <w:szCs w:val="18"/>
    </w:rPr>
  </w:style>
  <w:style w:type="paragraph" w:styleId="CommentText">
    <w:name w:val="annotation text"/>
    <w:basedOn w:val="Normal"/>
    <w:link w:val="CommentTextChar"/>
    <w:uiPriority w:val="99"/>
    <w:semiHidden/>
    <w:unhideWhenUsed/>
    <w:rsid w:val="0082147E"/>
  </w:style>
  <w:style w:type="character" w:styleId="CommentTextChar" w:customStyle="1">
    <w:name w:val="Comment Text Char"/>
    <w:basedOn w:val="DefaultParagraphFont"/>
    <w:link w:val="CommentText"/>
    <w:uiPriority w:val="99"/>
    <w:semiHidden/>
    <w:rsid w:val="0082147E"/>
  </w:style>
  <w:style w:type="paragraph" w:styleId="CommentSubject">
    <w:name w:val="annotation subject"/>
    <w:basedOn w:val="CommentText"/>
    <w:next w:val="CommentText"/>
    <w:link w:val="CommentSubjectChar"/>
    <w:uiPriority w:val="99"/>
    <w:semiHidden/>
    <w:unhideWhenUsed/>
    <w:rsid w:val="0082147E"/>
    <w:rPr>
      <w:b/>
      <w:bCs/>
      <w:sz w:val="20"/>
      <w:szCs w:val="20"/>
    </w:rPr>
  </w:style>
  <w:style w:type="character" w:styleId="CommentSubjectChar" w:customStyle="1">
    <w:name w:val="Comment Subject Char"/>
    <w:basedOn w:val="CommentTextChar"/>
    <w:link w:val="CommentSubject"/>
    <w:uiPriority w:val="99"/>
    <w:semiHidden/>
    <w:rsid w:val="0082147E"/>
    <w:rPr>
      <w:b/>
      <w:bCs/>
      <w:sz w:val="20"/>
      <w:szCs w:val="20"/>
    </w:rPr>
  </w:style>
  <w:style w:type="paragraph" w:styleId="BalloonText">
    <w:name w:val="Balloon Text"/>
    <w:basedOn w:val="Normal"/>
    <w:link w:val="BalloonTextChar"/>
    <w:uiPriority w:val="99"/>
    <w:semiHidden/>
    <w:unhideWhenUsed/>
    <w:rsid w:val="0082147E"/>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214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Tufts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Jani, Henry A.</dc:creator>
  <lastModifiedBy>Will Norris</lastModifiedBy>
  <revision>32</revision>
  <dcterms:created xsi:type="dcterms:W3CDTF">2016-03-31T18:32:00.0000000Z</dcterms:created>
  <dcterms:modified xsi:type="dcterms:W3CDTF">2016-04-03T21:38:06.2019448Z</dcterms:modified>
</coreProperties>
</file>
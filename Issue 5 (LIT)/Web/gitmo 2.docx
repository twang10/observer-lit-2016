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DDA9F8" w14:textId="74C5C432" w:rsidR="00CD6EB0" w:rsidRDefault="07418DB1" w:rsidP="00945468">
      <w:commentRangeStart w:id="0"/>
      <w:r>
        <w:t xml:space="preserve">Fifteen thousand and sixty-three miles away from </w:t>
      </w:r>
      <w:r w:rsidR="00EF5114">
        <w:t xml:space="preserve">Medford, </w:t>
      </w:r>
      <w:r>
        <w:t>Massachusetts</w:t>
      </w:r>
      <w:commentRangeEnd w:id="0"/>
      <w:r w:rsidR="009B0D42">
        <w:commentReference w:id="0"/>
      </w:r>
      <w:r w:rsidR="007D4AD9">
        <w:t xml:space="preserve"> </w:t>
      </w:r>
      <w:r w:rsidR="00BD6277">
        <w:t>lies</w:t>
      </w:r>
      <w:r w:rsidR="00945468">
        <w:t xml:space="preserve"> </w:t>
      </w:r>
      <w:r w:rsidR="00BD6277">
        <w:t>Guantanamo Bay, U.S. Naval Base, on the shores of Cuba,</w:t>
      </w:r>
      <w:r w:rsidR="00945468">
        <w:t xml:space="preserve"> where 91 prisoners remain detained</w:t>
      </w:r>
      <w:r w:rsidR="00BD6277">
        <w:t>, and</w:t>
      </w:r>
      <w:r>
        <w:t xml:space="preserve"> anxiously awai</w:t>
      </w:r>
      <w:r w:rsidR="00BD6277">
        <w:t xml:space="preserve">t </w:t>
      </w:r>
      <w:r>
        <w:t>their day in court</w:t>
      </w:r>
      <w:r w:rsidR="00EF5114">
        <w:t xml:space="preserve"> or to be finally </w:t>
      </w:r>
      <w:r w:rsidR="00EF5114" w:rsidRPr="00EF5114">
        <w:t>released</w:t>
      </w:r>
      <w:r w:rsidRPr="00EF5114">
        <w:t xml:space="preserve">. </w:t>
      </w:r>
      <w:commentRangeStart w:id="1"/>
      <w:r w:rsidRPr="00EF5114">
        <w:t>For</w:t>
      </w:r>
      <w:commentRangeEnd w:id="1"/>
      <w:r w:rsidR="00C852A4" w:rsidRPr="00EF5114">
        <w:rPr>
          <w:rStyle w:val="CommentReference"/>
        </w:rPr>
        <w:commentReference w:id="1"/>
      </w:r>
      <w:r w:rsidRPr="00EF5114">
        <w:t xml:space="preserve"> the last seven years, President Obama has vowed that he would do all in his power to close the military prison</w:t>
      </w:r>
      <w:r w:rsidR="22038965" w:rsidRPr="00EF5114">
        <w:t>,</w:t>
      </w:r>
      <w:r w:rsidRPr="00EF5114">
        <w:t xml:space="preserve"> yet the facility remains</w:t>
      </w:r>
      <w:r w:rsidR="00945468">
        <w:t xml:space="preserve"> </w:t>
      </w:r>
      <w:r w:rsidR="00EF5114" w:rsidRPr="00E04444">
        <w:t xml:space="preserve">on 45 square feet of land fenced in with </w:t>
      </w:r>
      <w:r w:rsidR="00945468">
        <w:t>b</w:t>
      </w:r>
      <w:r w:rsidR="00EF5114" w:rsidRPr="00E04444">
        <w:t>arbed wire</w:t>
      </w:r>
      <w:r w:rsidR="00945468">
        <w:t xml:space="preserve"> where the majority of these prisoners have lived for the past fourteen years</w:t>
      </w:r>
      <w:r w:rsidR="00EF5114" w:rsidRPr="00E04444">
        <w:t xml:space="preserve">. </w:t>
      </w:r>
      <w:r w:rsidR="00046050" w:rsidRPr="00EF5114">
        <w:t xml:space="preserve">On February </w:t>
      </w:r>
      <w:r w:rsidR="00EF5114" w:rsidRPr="00EF5114">
        <w:t>23rd</w:t>
      </w:r>
      <w:del w:id="2" w:author="Maya Pace" w:date="2016-04-02T23:20:00Z">
        <w:r w:rsidR="00046050" w:rsidRPr="00EF5114" w:rsidDel="00073283">
          <w:delText xml:space="preserve"> </w:delText>
        </w:r>
      </w:del>
      <w:r w:rsidRPr="00EF5114">
        <w:t>, Obama drafted a</w:t>
      </w:r>
      <w:r w:rsidR="00BD6277">
        <w:t xml:space="preserve"> twenty-one </w:t>
      </w:r>
      <w:r w:rsidRPr="00EF5114">
        <w:t xml:space="preserve">-page plan completely dedicated to the closing of one of the most infamous prisons in the world.  </w:t>
      </w:r>
    </w:p>
    <w:p w14:paraId="20DDA9F9" w14:textId="77777777" w:rsidR="00CD6EB0" w:rsidRDefault="00CD6EB0"/>
    <w:p w14:paraId="20DDA9FA" w14:textId="426A9E8C" w:rsidR="00CD6EB0" w:rsidRDefault="07418DB1">
      <w:r>
        <w:t xml:space="preserve">Guantanamo Bay was established </w:t>
      </w:r>
      <w:r w:rsidR="00BD6277">
        <w:t>on</w:t>
      </w:r>
      <w:r>
        <w:t xml:space="preserve"> January 11, 2002 by the Bush Administration to detain</w:t>
      </w:r>
      <w:r w:rsidR="00BD414D">
        <w:t>, interrogate,</w:t>
      </w:r>
      <w:r>
        <w:t xml:space="preserve"> </w:t>
      </w:r>
      <w:commentRangeStart w:id="3"/>
      <w:r>
        <w:t>and try</w:t>
      </w:r>
      <w:commentRangeEnd w:id="3"/>
      <w:r w:rsidR="009B0D42">
        <w:commentReference w:id="3"/>
      </w:r>
      <w:r>
        <w:t xml:space="preserve"> people suspected of terrorism and has since housed over 779 pe</w:t>
      </w:r>
      <w:bookmarkStart w:id="4" w:name="_GoBack"/>
      <w:bookmarkEnd w:id="4"/>
      <w:r>
        <w:t xml:space="preserve">ople accused of terrorist activity or affiliated with terrorist groups that have targeted the United </w:t>
      </w:r>
      <w:commentRangeStart w:id="5"/>
      <w:r>
        <w:t>States.</w:t>
      </w:r>
      <w:r w:rsidR="000B442F">
        <w:t xml:space="preserve"> Since it opened its doors, the Military Tribunal has convicted</w:t>
      </w:r>
      <w:r w:rsidR="00BD6277">
        <w:t xml:space="preserve"> only</w:t>
      </w:r>
      <w:r w:rsidR="000B442F">
        <w:t xml:space="preserve"> 3 Guantanamo detainees and </w:t>
      </w:r>
      <w:del w:id="6" w:author="Maya Pace" w:date="2016-04-02T23:20:00Z">
        <w:r w:rsidR="000B442F" w:rsidDel="00073283">
          <w:delText xml:space="preserve">have </w:delText>
        </w:r>
      </w:del>
      <w:ins w:id="7" w:author="Maya Pace" w:date="2016-04-02T23:20:00Z">
        <w:r w:rsidR="00073283">
          <w:t>has</w:t>
        </w:r>
        <w:r w:rsidR="00073283">
          <w:t xml:space="preserve"> </w:t>
        </w:r>
      </w:ins>
      <w:r w:rsidR="000B442F">
        <w:t xml:space="preserve">released 680 detainees. </w:t>
      </w:r>
      <w:r>
        <w:t xml:space="preserve"> </w:t>
      </w:r>
      <w:commentRangeEnd w:id="5"/>
      <w:r w:rsidR="00BD414D">
        <w:rPr>
          <w:rStyle w:val="CommentReference"/>
        </w:rPr>
        <w:commentReference w:id="5"/>
      </w:r>
      <w:r>
        <w:t xml:space="preserve">For years, humanitarian groups such as Amnesty International and the Human Rights Watch have adamantly spoken out against this prison’s numerous </w:t>
      </w:r>
      <w:r w:rsidR="00BD414D">
        <w:t xml:space="preserve">human rights </w:t>
      </w:r>
      <w:r>
        <w:rPr>
          <w:rStyle w:val="CommentReference"/>
        </w:rPr>
        <w:commentReference w:id="8"/>
      </w:r>
      <w:r>
        <w:t xml:space="preserve">violations. </w:t>
      </w:r>
    </w:p>
    <w:p w14:paraId="20DDA9FB" w14:textId="77777777" w:rsidR="00CD6EB0" w:rsidRDefault="00CD6EB0"/>
    <w:p w14:paraId="20DDA9FC" w14:textId="5B9FDC03" w:rsidR="00CD6EB0" w:rsidRDefault="009B0D42">
      <w:r>
        <w:t xml:space="preserve">This isn’t the first time Obama has embarked on a plan to close the military detention center. In 2009 President Obama signed an executive order to close the detention camp within a year however this plan quickly fell through. At the time, the executive order </w:t>
      </w:r>
      <w:r w:rsidR="00BD6277">
        <w:t xml:space="preserve">was not </w:t>
      </w:r>
      <w:r>
        <w:t xml:space="preserve">enacted due to the fact that there were way too many prisoners detained that would need to be released or transferred to another base. The difficulty with prosecuting detainees from Gitmo lies in the reality that </w:t>
      </w:r>
      <w:r w:rsidRPr="00945468">
        <w:t xml:space="preserve">the United States </w:t>
      </w:r>
      <w:r w:rsidR="00BD6277">
        <w:t xml:space="preserve">have </w:t>
      </w:r>
      <w:r w:rsidR="00BD6277" w:rsidRPr="00945468">
        <w:t xml:space="preserve">little proof </w:t>
      </w:r>
      <w:r w:rsidRPr="00945468">
        <w:t xml:space="preserve">to form a full-fledged trial against </w:t>
      </w:r>
      <w:r w:rsidR="00BD6277">
        <w:t>many of the detainees</w:t>
      </w:r>
    </w:p>
    <w:p w14:paraId="20DDA9FD" w14:textId="77777777" w:rsidR="00CD6EB0" w:rsidRDefault="00CD6EB0"/>
    <w:p w14:paraId="20DDA9FE" w14:textId="08CFD508" w:rsidR="00CD6EB0" w:rsidRDefault="009B0D42">
      <w:r>
        <w:t xml:space="preserve">In the previous executive order, Obama planned to move the remaining detainees to US </w:t>
      </w:r>
      <w:commentRangeStart w:id="9"/>
      <w:r>
        <w:t>soil</w:t>
      </w:r>
      <w:commentRangeEnd w:id="9"/>
      <w:r w:rsidR="00C852A4">
        <w:rPr>
          <w:rStyle w:val="CommentReference"/>
        </w:rPr>
        <w:commentReference w:id="9"/>
      </w:r>
      <w:r>
        <w:t>,</w:t>
      </w:r>
      <w:r w:rsidR="00BD414D">
        <w:t xml:space="preserve"> </w:t>
      </w:r>
      <w:r w:rsidR="00BD6277">
        <w:t>for their trial and sentencing</w:t>
      </w:r>
      <w:r w:rsidR="00BD414D">
        <w:t xml:space="preserve"> in domestic courts instead of </w:t>
      </w:r>
      <w:r w:rsidR="00BD6277">
        <w:t xml:space="preserve">often ineffective </w:t>
      </w:r>
      <w:r w:rsidR="00BD414D">
        <w:t xml:space="preserve">military tribunals. </w:t>
      </w:r>
      <w:r w:rsidR="00B027BF">
        <w:t xml:space="preserve">If found guilty, they </w:t>
      </w:r>
      <w:r w:rsidR="00BD6277">
        <w:t xml:space="preserve">could be </w:t>
      </w:r>
      <w:r w:rsidR="00B027BF">
        <w:t xml:space="preserve">imprisoned in American prisons </w:t>
      </w:r>
      <w:commentRangeStart w:id="10"/>
      <w:r w:rsidR="00B027BF">
        <w:t>alongside American prisoners</w:t>
      </w:r>
      <w:commentRangeEnd w:id="10"/>
      <w:r w:rsidR="00B027BF">
        <w:rPr>
          <w:rStyle w:val="CommentReference"/>
        </w:rPr>
        <w:commentReference w:id="10"/>
      </w:r>
      <w:r w:rsidR="00B027BF">
        <w:t xml:space="preserve">. However, </w:t>
      </w:r>
      <w:r>
        <w:t>in 2009 Congress passed l</w:t>
      </w:r>
      <w:commentRangeStart w:id="11"/>
      <w:r>
        <w:t>egislation</w:t>
      </w:r>
      <w:commentRangeEnd w:id="11"/>
      <w:r w:rsidR="00B027BF">
        <w:rPr>
          <w:rStyle w:val="CommentReference"/>
        </w:rPr>
        <w:commentReference w:id="11"/>
      </w:r>
      <w:r>
        <w:t xml:space="preserve"> prohibiting the transfer detainees to the United States as it would be a huge security risk to do so. </w:t>
      </w:r>
      <w:r w:rsidR="000B442F">
        <w:t xml:space="preserve">As a result of this law, Obama could not move forward with is executive order and instead </w:t>
      </w:r>
      <w:commentRangeStart w:id="12"/>
      <w:r w:rsidRPr="000B442F">
        <w:t xml:space="preserve">the detention center continues to stay open for business while slowly releasing and resettling detainees either within their home countries or </w:t>
      </w:r>
      <w:r w:rsidR="000B442F" w:rsidRPr="00E04444">
        <w:t xml:space="preserve">other countries </w:t>
      </w:r>
      <w:commentRangeStart w:id="13"/>
      <w:r w:rsidRPr="000B442F">
        <w:t>willing to accept them</w:t>
      </w:r>
      <w:commentRangeEnd w:id="13"/>
      <w:r w:rsidRPr="000B442F">
        <w:rPr>
          <w:rStyle w:val="CommentReference"/>
        </w:rPr>
        <w:commentReference w:id="13"/>
      </w:r>
      <w:r w:rsidR="00D21129" w:rsidRPr="000B442F">
        <w:t xml:space="preserve"> as citizens</w:t>
      </w:r>
      <w:r w:rsidRPr="000B442F">
        <w:t>.</w:t>
      </w:r>
      <w:commentRangeEnd w:id="12"/>
      <w:r w:rsidR="00C852A4" w:rsidRPr="000B442F">
        <w:rPr>
          <w:rStyle w:val="CommentReference"/>
        </w:rPr>
        <w:commentReference w:id="12"/>
      </w:r>
      <w:r>
        <w:t xml:space="preserve"> </w:t>
      </w:r>
    </w:p>
    <w:p w14:paraId="20DDA9FF" w14:textId="77777777" w:rsidR="00CD6EB0" w:rsidRDefault="00CD6EB0"/>
    <w:p w14:paraId="20DDAA00" w14:textId="48615BA5" w:rsidR="00CD6EB0" w:rsidRDefault="009B0D42" w:rsidP="003D6ABF">
      <w:r>
        <w:t xml:space="preserve">At the time of this executive order, there was widespread support from the American public </w:t>
      </w:r>
      <w:r w:rsidR="00C852A4">
        <w:t xml:space="preserve">in favor of </w:t>
      </w:r>
      <w:r>
        <w:t xml:space="preserve">closing of Guantanamo Bay, however this support has </w:t>
      </w:r>
      <w:r w:rsidR="000B442F">
        <w:t xml:space="preserve">since </w:t>
      </w:r>
      <w:r>
        <w:t>dwindled. Currently the discourse around Guantanamo Bay is extremely polarized and controversia</w:t>
      </w:r>
      <w:r w:rsidR="00BD6277">
        <w:t>l.</w:t>
      </w:r>
      <w:commentRangeStart w:id="14"/>
      <w:r>
        <w:t xml:space="preserve"> </w:t>
      </w:r>
      <w:r w:rsidR="00BD6277">
        <w:t xml:space="preserve">A </w:t>
      </w:r>
      <w:r>
        <w:t xml:space="preserve">recent </w:t>
      </w:r>
      <w:hyperlink r:id="rId7" w:history="1">
        <w:r w:rsidRPr="00D21129">
          <w:rPr>
            <w:rStyle w:val="Hyperlink"/>
          </w:rPr>
          <w:t>CNN poll</w:t>
        </w:r>
      </w:hyperlink>
      <w:r>
        <w:t xml:space="preserve"> </w:t>
      </w:r>
      <w:r w:rsidR="00D21129">
        <w:t xml:space="preserve">found </w:t>
      </w:r>
      <w:r>
        <w:t xml:space="preserve">that 56 percent of the American people are against the closing of Guantanamo Bay while 40 percent are in support </w:t>
      </w:r>
      <w:commentRangeStart w:id="15"/>
      <w:r>
        <w:t xml:space="preserve">of </w:t>
      </w:r>
      <w:r w:rsidR="00D21129">
        <w:t>closing its doors</w:t>
      </w:r>
      <w:commentRangeEnd w:id="14"/>
      <w:r w:rsidR="00C852A4">
        <w:rPr>
          <w:rStyle w:val="CommentReference"/>
        </w:rPr>
        <w:commentReference w:id="14"/>
      </w:r>
      <w:commentRangeEnd w:id="15"/>
      <w:r w:rsidR="00C852A4">
        <w:rPr>
          <w:rStyle w:val="CommentReference"/>
        </w:rPr>
        <w:commentReference w:id="15"/>
      </w:r>
      <w:r>
        <w:t>. In addition, Congress remains adamantly against the president’s plan on</w:t>
      </w:r>
      <w:r w:rsidR="00D21129">
        <w:t xml:space="preserve"> completely shutting down</w:t>
      </w:r>
      <w:r>
        <w:t xml:space="preserve"> the detention base</w:t>
      </w:r>
      <w:r w:rsidR="00BD6277">
        <w:t xml:space="preserve">. Furthermore, </w:t>
      </w:r>
      <w:r w:rsidRPr="00E04444">
        <w:t>Paul</w:t>
      </w:r>
      <w:r w:rsidR="00BD6277" w:rsidRPr="00E04444">
        <w:t xml:space="preserve"> Ryan</w:t>
      </w:r>
      <w:r w:rsidRPr="00E04444">
        <w:t>, the House Speaker has recently stated the GOP is gearing up for a legal battle against the president and his plan to close Guantanamo Bay.</w:t>
      </w:r>
    </w:p>
    <w:p w14:paraId="6F88F88F" w14:textId="77777777" w:rsidR="00C35710" w:rsidRDefault="00C35710"/>
    <w:p w14:paraId="20DDAA03" w14:textId="77777777" w:rsidR="00CD6EB0" w:rsidRDefault="00CD6EB0"/>
    <w:p w14:paraId="0795569D" w14:textId="1EAFAE07" w:rsidR="00DA1962" w:rsidRDefault="003D6ABF" w:rsidP="00DA1962">
      <w:r>
        <w:lastRenderedPageBreak/>
        <w:t>Ninety-one</w:t>
      </w:r>
      <w:r w:rsidR="009B0D42">
        <w:t xml:space="preserve"> prisoners remain in Guantanamo Bay. Thirty-six are recommended for </w:t>
      </w:r>
      <w:r>
        <w:t>release</w:t>
      </w:r>
      <w:r w:rsidR="009B0D42">
        <w:t>, Forty-five are held in indefinite law of war detention</w:t>
      </w:r>
      <w:r>
        <w:t>, and only</w:t>
      </w:r>
      <w:r w:rsidR="009B0D42">
        <w:t xml:space="preserve"> ten</w:t>
      </w:r>
      <w:r w:rsidR="00DA1962">
        <w:t xml:space="preserve"> detainees</w:t>
      </w:r>
      <w:r w:rsidR="009B0D42">
        <w:t xml:space="preserve"> have </w:t>
      </w:r>
      <w:r w:rsidR="00DA1962">
        <w:t xml:space="preserve">actually been </w:t>
      </w:r>
      <w:r w:rsidR="009B0D42">
        <w:t xml:space="preserve">charged or convicted of crimes according to the </w:t>
      </w:r>
      <w:hyperlink r:id="rId8" w:history="1">
        <w:commentRangeStart w:id="16"/>
        <w:r w:rsidR="009B0D42" w:rsidRPr="00046050">
          <w:rPr>
            <w:rStyle w:val="Hyperlink"/>
          </w:rPr>
          <w:t>New York Times</w:t>
        </w:r>
        <w:r w:rsidR="00046050" w:rsidRPr="00046050">
          <w:rPr>
            <w:rStyle w:val="Hyperlink"/>
          </w:rPr>
          <w:t>’</w:t>
        </w:r>
        <w:r w:rsidR="009B0D42" w:rsidRPr="00046050">
          <w:rPr>
            <w:rStyle w:val="Hyperlink"/>
          </w:rPr>
          <w:t xml:space="preserve"> Guantanamo Docket</w:t>
        </w:r>
        <w:commentRangeEnd w:id="16"/>
        <w:r w:rsidR="00134E5E" w:rsidRPr="00046050">
          <w:rPr>
            <w:rStyle w:val="Hyperlink"/>
            <w:sz w:val="18"/>
            <w:szCs w:val="18"/>
          </w:rPr>
          <w:commentReference w:id="16"/>
        </w:r>
      </w:hyperlink>
      <w:r w:rsidR="009B0D42">
        <w:t xml:space="preserve">. </w:t>
      </w:r>
    </w:p>
    <w:p w14:paraId="35877811" w14:textId="77777777" w:rsidR="00DA1962" w:rsidRDefault="00DA1962" w:rsidP="00DA1962"/>
    <w:p w14:paraId="20DDAA04" w14:textId="0F5145A4" w:rsidR="00CD6EB0" w:rsidRDefault="009B0D42">
      <w:r>
        <w:t>Guantanamo Bay will recommend a detainee to be repatriated to their home country if it is deemed to be stable environment for the detainees’ reintegration into their home life. Repatriation is prohibited for detainees who are citizens of currently unstable countrie</w:t>
      </w:r>
      <w:r w:rsidR="00BD6277">
        <w:t xml:space="preserve">s like </w:t>
      </w:r>
      <w:r>
        <w:t xml:space="preserve">Yemen. Detainees from these countries must await approval </w:t>
      </w:r>
      <w:r w:rsidR="003D6ABF">
        <w:t>to be released and settle</w:t>
      </w:r>
      <w:r w:rsidR="00BD6277">
        <w:t>d</w:t>
      </w:r>
      <w:r w:rsidR="003D6ABF">
        <w:t xml:space="preserve"> in</w:t>
      </w:r>
      <w:r>
        <w:t xml:space="preserve"> </w:t>
      </w:r>
      <w:proofErr w:type="gramStart"/>
      <w:r>
        <w:t>a</w:t>
      </w:r>
      <w:proofErr w:type="gramEnd"/>
      <w:r>
        <w:t xml:space="preserve"> </w:t>
      </w:r>
      <w:r w:rsidR="00BD6277">
        <w:t>altogether different country</w:t>
      </w:r>
      <w:r>
        <w:t xml:space="preserve"> or the eventual stabilization of their home state. As a result, 30 Yemenis</w:t>
      </w:r>
      <w:r w:rsidR="00E04444">
        <w:t>, like</w:t>
      </w:r>
      <w:ins w:id="17" w:author="Maya Pace" w:date="2016-04-02T23:23:00Z">
        <w:r w:rsidR="00073283">
          <w:t xml:space="preserve"> </w:t>
        </w:r>
      </w:ins>
      <w:del w:id="18" w:author="Maya Pace" w:date="2016-04-02T23:23:00Z">
        <w:r w:rsidR="00E04444" w:rsidDel="00073283">
          <w:delText xml:space="preserve"> </w:delText>
        </w:r>
        <w:r w:rsidDel="00073283">
          <w:delText xml:space="preserve"> </w:delText>
        </w:r>
      </w:del>
      <w:r w:rsidR="00DA1962">
        <w:t xml:space="preserve">Ahmed </w:t>
      </w:r>
      <w:proofErr w:type="spellStart"/>
      <w:r w:rsidR="00DA1962">
        <w:t>Yaslam</w:t>
      </w:r>
      <w:proofErr w:type="spellEnd"/>
      <w:r w:rsidR="00DA1962">
        <w:t xml:space="preserve"> Said </w:t>
      </w:r>
      <w:proofErr w:type="spellStart"/>
      <w:r w:rsidR="00DA1962">
        <w:t>Kuman</w:t>
      </w:r>
      <w:proofErr w:type="spellEnd"/>
      <w:r w:rsidR="00DA1962">
        <w:t xml:space="preserve"> and Mohammed Abdullah Al </w:t>
      </w:r>
      <w:proofErr w:type="spellStart"/>
      <w:r w:rsidR="00DA1962">
        <w:t>Hamiri</w:t>
      </w:r>
      <w:proofErr w:type="spellEnd"/>
      <w:r w:rsidR="00E04444">
        <w:t>,</w:t>
      </w:r>
      <w:r w:rsidR="00DA1962">
        <w:t xml:space="preserve"> </w:t>
      </w:r>
      <w:r w:rsidR="00E04444">
        <w:t xml:space="preserve">who have been released for transfer since 2010 </w:t>
      </w:r>
      <w:r>
        <w:t xml:space="preserve">remain detained in Guantanamo Bay </w:t>
      </w:r>
      <w:r w:rsidR="00E04444">
        <w:t xml:space="preserve">to this day. </w:t>
      </w:r>
    </w:p>
    <w:p w14:paraId="20DDAA05" w14:textId="77777777" w:rsidR="00CD6EB0" w:rsidRDefault="00CD6EB0"/>
    <w:p w14:paraId="44039BA8" w14:textId="110CCF1A" w:rsidR="00E04444" w:rsidRDefault="009B0D42">
      <w:r>
        <w:t>The 45 men who remain imprisoned without charges are held indefinitely in the Guantanamo prison</w:t>
      </w:r>
      <w:r w:rsidR="00DA1962">
        <w:t>.</w:t>
      </w:r>
      <w:r>
        <w:t xml:space="preserve"> </w:t>
      </w:r>
      <w:r w:rsidR="00DA1962">
        <w:t xml:space="preserve">Their cases remain stagnant due </w:t>
      </w:r>
      <w:r>
        <w:t xml:space="preserve">to lack of </w:t>
      </w:r>
      <w:r w:rsidR="00DA1962">
        <w:t xml:space="preserve">substantial </w:t>
      </w:r>
      <w:r>
        <w:t xml:space="preserve">evidence </w:t>
      </w:r>
      <w:r w:rsidR="00DA1962">
        <w:t xml:space="preserve">against them. Regardless of their thin cases, The US government continues to detain them in Guantanamo Bay on </w:t>
      </w:r>
      <w:r>
        <w:t xml:space="preserve">the fear that if they are released </w:t>
      </w:r>
      <w:r w:rsidR="00134E5E">
        <w:t xml:space="preserve">they will </w:t>
      </w:r>
      <w:r w:rsidR="00DA1962">
        <w:t>re</w:t>
      </w:r>
      <w:r>
        <w:t xml:space="preserve">engage </w:t>
      </w:r>
      <w:r w:rsidR="00134E5E">
        <w:t xml:space="preserve">in </w:t>
      </w:r>
      <w:r>
        <w:t xml:space="preserve">terrorist </w:t>
      </w:r>
      <w:r w:rsidR="00DA1962">
        <w:t xml:space="preserve">activity. </w:t>
      </w:r>
      <w:r>
        <w:t xml:space="preserve">The case for this suspicion </w:t>
      </w:r>
      <w:r w:rsidR="00134E5E">
        <w:t>rests not only on the</w:t>
      </w:r>
      <w:r>
        <w:t xml:space="preserve"> behaviors of the detainee but also the </w:t>
      </w:r>
      <w:r w:rsidR="00DA1962">
        <w:t xml:space="preserve">data </w:t>
      </w:r>
      <w:r>
        <w:t>on re</w:t>
      </w:r>
      <w:r w:rsidR="00134E5E">
        <w:t>-</w:t>
      </w:r>
      <w:r>
        <w:t xml:space="preserve">engagement curated by the </w:t>
      </w:r>
      <w:hyperlink r:id="rId9" w:history="1">
        <w:r w:rsidRPr="00DA1962">
          <w:rPr>
            <w:rStyle w:val="Hyperlink"/>
          </w:rPr>
          <w:t>Office for the Director of National Intelligence</w:t>
        </w:r>
      </w:hyperlink>
      <w:r>
        <w:t xml:space="preserve">. </w:t>
      </w:r>
      <w:r w:rsidR="00DA1962">
        <w:t xml:space="preserve">The most recent 2016 data found </w:t>
      </w:r>
      <w:r>
        <w:t>that over time the number of detainees who have been either confirmed or suspected of re</w:t>
      </w:r>
      <w:r w:rsidR="00134E5E">
        <w:t>-</w:t>
      </w:r>
      <w:r>
        <w:t>engagement has been on the rise</w:t>
      </w:r>
      <w:r w:rsidR="00E415F1">
        <w:t xml:space="preserve">. </w:t>
      </w:r>
    </w:p>
    <w:p w14:paraId="517C8550" w14:textId="77777777" w:rsidR="00E04444" w:rsidRDefault="00E04444"/>
    <w:p w14:paraId="20DDAA06" w14:textId="3DAFEAAE" w:rsidR="00CD6EB0" w:rsidRDefault="00E415F1">
      <w:r>
        <w:t>S</w:t>
      </w:r>
      <w:r w:rsidR="00134E5E">
        <w:t>o far there have been seven</w:t>
      </w:r>
      <w:r w:rsidR="009B0D42">
        <w:t xml:space="preserve"> </w:t>
      </w:r>
      <w:commentRangeStart w:id="19"/>
      <w:r w:rsidR="009B0D42">
        <w:t xml:space="preserve">new </w:t>
      </w:r>
      <w:commentRangeEnd w:id="19"/>
      <w:r w:rsidR="00134E5E">
        <w:rPr>
          <w:rStyle w:val="CommentReference"/>
        </w:rPr>
        <w:commentReference w:id="19"/>
      </w:r>
      <w:r w:rsidR="009B0D42">
        <w:t>case</w:t>
      </w:r>
      <w:r w:rsidR="00E04444">
        <w:t>s</w:t>
      </w:r>
      <w:r w:rsidR="009B0D42">
        <w:t xml:space="preserve"> of re</w:t>
      </w:r>
      <w:r w:rsidR="00134E5E">
        <w:t>-</w:t>
      </w:r>
      <w:r w:rsidR="009B0D42">
        <w:t>engagement from recently released detainees.</w:t>
      </w:r>
      <w:r>
        <w:t xml:space="preserve"> However, the rise in recidivism of detainees could be rooted in the treatment of detainees. </w:t>
      </w:r>
      <w:r w:rsidR="009B0D42">
        <w:t xml:space="preserve"> “The longer we hold people the longer they may be inclined to commit acts against the U.S. if they haven't already,” said </w:t>
      </w:r>
      <w:proofErr w:type="spellStart"/>
      <w:r w:rsidR="009B0D42">
        <w:t>Stina</w:t>
      </w:r>
      <w:proofErr w:type="spellEnd"/>
      <w:r w:rsidR="009B0D42">
        <w:t xml:space="preserve"> </w:t>
      </w:r>
      <w:proofErr w:type="spellStart"/>
      <w:r w:rsidR="009B0D42">
        <w:t>Stannik</w:t>
      </w:r>
      <w:proofErr w:type="spellEnd"/>
      <w:r w:rsidR="009B0D42">
        <w:t xml:space="preserve">, the President of Tufts’ Amnesty International. She also remarked that this fear of detainee engagement should not deter the closing of Guantanamo Bay and should instead be a reality that should be dealt with head on instead of continuing to violate human rights laws by detaining prisoners. </w:t>
      </w:r>
    </w:p>
    <w:p w14:paraId="6B909194" w14:textId="0D726884" w:rsidR="00E415F1" w:rsidRDefault="00E415F1"/>
    <w:p w14:paraId="66406844" w14:textId="03A72E75" w:rsidR="00A05D4D" w:rsidRDefault="00E04444">
      <w:r>
        <w:t xml:space="preserve">The history of </w:t>
      </w:r>
      <w:r w:rsidR="00E415F1">
        <w:t xml:space="preserve">Guantanamo Bay has been plagued </w:t>
      </w:r>
      <w:r>
        <w:t>by</w:t>
      </w:r>
      <w:r w:rsidR="00E415F1">
        <w:t xml:space="preserve"> a slew of condemnations from the international organizations</w:t>
      </w:r>
      <w:r w:rsidR="00AC7709">
        <w:t xml:space="preserve">. Organizations like Amnesty International, </w:t>
      </w:r>
      <w:del w:id="20" w:author="Maya Pace" w:date="2016-04-02T23:25:00Z">
        <w:r w:rsidR="00AC7709" w:rsidDel="00073283">
          <w:delText xml:space="preserve">the </w:delText>
        </w:r>
      </w:del>
      <w:r w:rsidR="00AC7709">
        <w:t>Human Rights Watch, and the U</w:t>
      </w:r>
      <w:r>
        <w:t xml:space="preserve">nited </w:t>
      </w:r>
      <w:r w:rsidR="00AC7709">
        <w:t>N</w:t>
      </w:r>
      <w:r>
        <w:t>ations</w:t>
      </w:r>
      <w:r w:rsidR="00AC7709">
        <w:t xml:space="preserve"> have called repeatedly for the closing of Guantanamo Bay due to its numerous Human Rights violations.</w:t>
      </w:r>
      <w:r>
        <w:t xml:space="preserve"> A</w:t>
      </w:r>
      <w:r w:rsidR="00AC7709">
        <w:t xml:space="preserve"> study conducted by the International Justice Center</w:t>
      </w:r>
      <w:r w:rsidR="00A05D4D">
        <w:t xml:space="preserve"> </w:t>
      </w:r>
      <w:r>
        <w:t>found the Guantanamo B</w:t>
      </w:r>
      <w:r w:rsidR="00AC7709">
        <w:t>ay to be in violation of the American Declaration of the Rights and Duties of Man</w:t>
      </w:r>
      <w:r>
        <w:t>,</w:t>
      </w:r>
      <w:r w:rsidR="00AC7709">
        <w:t xml:space="preserve"> as they currently have </w:t>
      </w:r>
      <w:r w:rsidR="008C741B">
        <w:t>forty-five</w:t>
      </w:r>
      <w:r w:rsidR="00AC7709">
        <w:t xml:space="preserve"> men detained for a</w:t>
      </w:r>
      <w:r w:rsidR="008C741B">
        <w:t>n</w:t>
      </w:r>
      <w:r w:rsidR="00AC7709">
        <w:t xml:space="preserve"> </w:t>
      </w:r>
      <w:r w:rsidR="008C741B">
        <w:t>immense</w:t>
      </w:r>
      <w:r w:rsidR="00AC7709">
        <w:t xml:space="preserve"> amount of time without being charged for any crime. </w:t>
      </w:r>
      <w:r>
        <w:t xml:space="preserve">Since then, Congress passed the </w:t>
      </w:r>
      <w:r w:rsidR="00AC7709">
        <w:t>National Defense Authorization Act</w:t>
      </w:r>
      <w:r w:rsidR="00A05D4D">
        <w:t xml:space="preserve"> of 2014</w:t>
      </w:r>
      <w:r w:rsidR="00AC7709">
        <w:t xml:space="preserve"> allowing the US government to continue detaining uncharged prisoners “</w:t>
      </w:r>
      <w:r w:rsidR="00A05D4D">
        <w:t xml:space="preserve">until the end of hostilities,” </w:t>
      </w:r>
      <w:r>
        <w:t xml:space="preserve">thus </w:t>
      </w:r>
      <w:r w:rsidR="00A05D4D">
        <w:t xml:space="preserve">making it completely legal to continue holding </w:t>
      </w:r>
      <w:ins w:id="21" w:author="Maya Pace" w:date="2016-04-02T23:25:00Z">
        <w:r w:rsidR="00073283">
          <w:t xml:space="preserve">the </w:t>
        </w:r>
      </w:ins>
      <w:r w:rsidR="00A05D4D">
        <w:t xml:space="preserve">majority of their detainees </w:t>
      </w:r>
      <w:r>
        <w:t>until they find that terrorist hostilities have ended, an end which may never come</w:t>
      </w:r>
      <w:r w:rsidR="00A05D4D">
        <w:t>.</w:t>
      </w:r>
    </w:p>
    <w:p w14:paraId="0FE227C2" w14:textId="77777777" w:rsidR="00A05D4D" w:rsidRDefault="00A05D4D"/>
    <w:p w14:paraId="32E68004" w14:textId="3E3CC735" w:rsidR="00A05D4D" w:rsidRDefault="00E04444">
      <w:r>
        <w:t>Obama’s new plan</w:t>
      </w:r>
      <w:r w:rsidR="00A05D4D">
        <w:t xml:space="preserve"> is extremely similar </w:t>
      </w:r>
      <w:r w:rsidR="00A71F60">
        <w:t xml:space="preserve">to </w:t>
      </w:r>
      <w:r>
        <w:t>executive order</w:t>
      </w:r>
      <w:r w:rsidR="00A71F60">
        <w:t xml:space="preserve"> he introduced</w:t>
      </w:r>
      <w:r w:rsidR="00A05D4D">
        <w:t xml:space="preserve"> 7 years ago. </w:t>
      </w:r>
      <w:r w:rsidR="008C741B">
        <w:t>It is still illegal to bring Guantanamo detainees on U.S. soil</w:t>
      </w:r>
      <w:r w:rsidR="00A71F60">
        <w:t xml:space="preserve">, </w:t>
      </w:r>
      <w:r>
        <w:t xml:space="preserve">and </w:t>
      </w:r>
      <w:r w:rsidR="00A71F60">
        <w:t xml:space="preserve">while a large amount of </w:t>
      </w:r>
      <w:r w:rsidR="00EF5114">
        <w:t xml:space="preserve">the </w:t>
      </w:r>
      <w:r w:rsidR="00A71F60">
        <w:t xml:space="preserve">detainees are approved for transfer, their release date remains uncertain. Furthermore, Obama is largely unsure how to handle the remaining </w:t>
      </w:r>
      <w:r w:rsidR="00EF5114">
        <w:t>detainees under continued detention.</w:t>
      </w:r>
      <w:r w:rsidR="00A05D4D">
        <w:t xml:space="preserve"> </w:t>
      </w:r>
    </w:p>
    <w:p w14:paraId="64DCE1DB" w14:textId="77777777" w:rsidR="00A05D4D" w:rsidRDefault="00A05D4D"/>
    <w:p w14:paraId="20DDAA07" w14:textId="2370DEB0" w:rsidR="00CD6EB0" w:rsidRDefault="00CD6EB0"/>
    <w:p w14:paraId="3C1BCE8B" w14:textId="77777777" w:rsidR="00A05D4D" w:rsidRDefault="00A05D4D"/>
    <w:p w14:paraId="20DDAA08" w14:textId="46C9EC4D" w:rsidR="00CD6EB0" w:rsidRDefault="009B0D42">
      <w:r>
        <w:t>The future of the Guantanamo Bay remains fairly uncertain</w:t>
      </w:r>
      <w:r w:rsidR="00134E5E">
        <w:t>. I</w:t>
      </w:r>
      <w:r>
        <w:t xml:space="preserve">n order for Obama to </w:t>
      </w:r>
      <w:commentRangeStart w:id="22"/>
      <w:r>
        <w:t>have this victory</w:t>
      </w:r>
      <w:commentRangeEnd w:id="22"/>
      <w:r w:rsidR="00134E5E">
        <w:rPr>
          <w:rStyle w:val="CommentReference"/>
        </w:rPr>
        <w:commentReference w:id="22"/>
      </w:r>
      <w:r>
        <w:t xml:space="preserve">, he would need full support from </w:t>
      </w:r>
      <w:r w:rsidR="00EF5114">
        <w:t xml:space="preserve">a majority republican </w:t>
      </w:r>
      <w:r>
        <w:t xml:space="preserve">Congress to allow detainees </w:t>
      </w:r>
      <w:r w:rsidR="00134E5E">
        <w:t xml:space="preserve">on </w:t>
      </w:r>
      <w:r>
        <w:t xml:space="preserve">American soil and </w:t>
      </w:r>
      <w:ins w:id="23" w:author="Maya Pace" w:date="2016-04-02T23:26:00Z">
        <w:r w:rsidR="00073283">
          <w:t xml:space="preserve">to </w:t>
        </w:r>
      </w:ins>
      <w:del w:id="24" w:author="Maya Pace" w:date="2016-04-02T23:26:00Z">
        <w:r w:rsidDel="00073283">
          <w:delText xml:space="preserve">the ability to </w:delText>
        </w:r>
      </w:del>
      <w:r>
        <w:t xml:space="preserve">transfer the remainder of the detainees to third countries or have them repatriated. </w:t>
      </w:r>
      <w:r w:rsidR="00EF5114">
        <w:t>In reality, the possibility of closing Guantanamo Bay seems less of a tangible goal and instead wishful thinking as Obama now has little under a year left to pursue with initiative</w:t>
      </w:r>
      <w:r w:rsidR="00E04444">
        <w:t>.</w:t>
      </w:r>
      <w:r w:rsidR="00EF5114">
        <w:t xml:space="preserve"> </w:t>
      </w:r>
      <w:r>
        <w:t xml:space="preserve">In </w:t>
      </w:r>
      <w:r w:rsidR="00134E5E">
        <w:t xml:space="preserve">a </w:t>
      </w:r>
      <w:r>
        <w:t>recent speech on the shuttering of Guantanamo, president Obama remarked that he was “Clear eyed about the hurdles to closing Guantanamo Bay.” These hurdles make it hard to determine whether or not this goal can be achieved by the end of the Obama administration</w:t>
      </w:r>
      <w:r w:rsidR="00134E5E">
        <w:t>. I</w:t>
      </w:r>
      <w:r w:rsidR="00C86744">
        <w:t>f</w:t>
      </w:r>
      <w:r>
        <w:t xml:space="preserve"> it does not</w:t>
      </w:r>
      <w:r w:rsidR="00134E5E">
        <w:t>,</w:t>
      </w:r>
      <w:r>
        <w:t xml:space="preserve"> it may be a while before we see another initiative to close Guantanamo Bay.</w:t>
      </w:r>
    </w:p>
    <w:p w14:paraId="3F81EFBF" w14:textId="77777777" w:rsidR="00134E5E" w:rsidRDefault="00134E5E"/>
    <w:p w14:paraId="260A0B29" w14:textId="77777777" w:rsidR="009D0E1A" w:rsidRDefault="000F3225">
      <w:r>
        <w:br/>
      </w:r>
    </w:p>
    <w:sectPr w:rsidR="009D0E1A" w:rsidSect="000F322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 Norris" w:date="2016-03-12T01:57:00Z" w:initials="WN">
    <w:p w14:paraId="4130F32B" w14:textId="67B62345" w:rsidR="00BD6277" w:rsidRDefault="00BD6277">
      <w:r>
        <w:annotationRef/>
      </w:r>
      <w:r>
        <w:t>where is it exactly?</w:t>
      </w:r>
    </w:p>
  </w:comment>
  <w:comment w:id="1" w:author="Maya Pace" w:date="2016-03-12T12:01:00Z" w:initials="MP">
    <w:p w14:paraId="4F280AA7" w14:textId="71498E97" w:rsidR="00BD6277" w:rsidRDefault="00BD6277">
      <w:pPr>
        <w:pStyle w:val="CommentText"/>
      </w:pPr>
      <w:r>
        <w:rPr>
          <w:rStyle w:val="CommentReference"/>
        </w:rPr>
        <w:annotationRef/>
      </w:r>
      <w:r>
        <w:t>maybe you could place us there a little more visually—what are the surroundings like? What does the inside look like?</w:t>
      </w:r>
    </w:p>
  </w:comment>
  <w:comment w:id="3" w:author="Will Norris" w:date="2016-03-12T01:58:00Z" w:initials="WN">
    <w:p w14:paraId="7956D430" w14:textId="5ADC22DB" w:rsidR="00BD6277" w:rsidRDefault="00BD6277">
      <w:r>
        <w:annotationRef/>
      </w:r>
      <w:r>
        <w:t>really?</w:t>
      </w:r>
    </w:p>
  </w:comment>
  <w:comment w:id="5" w:author="Cayla Brown" w:date="2016-03-14T09:46:00Z" w:initials="CB">
    <w:p w14:paraId="02D2E806" w14:textId="18E9E2B8" w:rsidR="00BD6277" w:rsidRDefault="00BD6277">
      <w:pPr>
        <w:pStyle w:val="CommentText"/>
      </w:pPr>
      <w:r>
        <w:rPr>
          <w:rStyle w:val="CommentReference"/>
        </w:rPr>
        <w:annotationRef/>
      </w:r>
      <w:r>
        <w:t>Add number of how many have actually been tried</w:t>
      </w:r>
    </w:p>
    <w:p w14:paraId="5FAB6B85" w14:textId="77777777" w:rsidR="00BD6277" w:rsidRDefault="00BD6277">
      <w:pPr>
        <w:pStyle w:val="CommentText"/>
      </w:pPr>
    </w:p>
  </w:comment>
  <w:comment w:id="8" w:author="Will Norris" w:date="2016-03-12T12:51:00Z" w:initials="WN">
    <w:p w14:paraId="3D2EEBE9" w14:textId="469DB924" w:rsidR="00BD6277" w:rsidRDefault="00BD6277">
      <w:pPr>
        <w:pStyle w:val="CommentText"/>
      </w:pPr>
      <w:r>
        <w:rPr>
          <w:rStyle w:val="CommentReference"/>
        </w:rPr>
        <w:annotationRef/>
      </w:r>
      <w:r>
        <w:t>"human rights" instead of "humanitarian"</w:t>
      </w:r>
    </w:p>
  </w:comment>
  <w:comment w:id="9" w:author="Maya Pace" w:date="2016-03-12T12:04:00Z" w:initials="MP">
    <w:p w14:paraId="6FE255C8" w14:textId="6D47064C" w:rsidR="00BD6277" w:rsidRDefault="00BD6277">
      <w:pPr>
        <w:pStyle w:val="CommentText"/>
      </w:pPr>
      <w:r>
        <w:rPr>
          <w:rStyle w:val="CommentReference"/>
        </w:rPr>
        <w:annotationRef/>
      </w:r>
      <w:r>
        <w:t>Until they could go to court? Or can you explain this a bit more</w:t>
      </w:r>
    </w:p>
  </w:comment>
  <w:comment w:id="10" w:author="Cayla Brown" w:date="2016-03-14T10:01:00Z" w:initials="CB">
    <w:p w14:paraId="6D1E76A0" w14:textId="7F2F8237" w:rsidR="00BD6277" w:rsidRDefault="00BD6277">
      <w:pPr>
        <w:pStyle w:val="CommentText"/>
      </w:pPr>
      <w:r>
        <w:rPr>
          <w:rStyle w:val="CommentReference"/>
        </w:rPr>
        <w:annotationRef/>
      </w:r>
      <w:r>
        <w:t>Actually check</w:t>
      </w:r>
    </w:p>
    <w:p w14:paraId="5CA372C9" w14:textId="77777777" w:rsidR="00BD6277" w:rsidRDefault="00BD6277">
      <w:pPr>
        <w:pStyle w:val="CommentText"/>
      </w:pPr>
    </w:p>
  </w:comment>
  <w:comment w:id="11" w:author="Cayla Brown" w:date="2016-03-14T10:02:00Z" w:initials="CB">
    <w:p w14:paraId="1AC18A02" w14:textId="396908A2" w:rsidR="00BD6277" w:rsidRDefault="00BD6277">
      <w:pPr>
        <w:pStyle w:val="CommentText"/>
      </w:pPr>
      <w:r>
        <w:rPr>
          <w:rStyle w:val="CommentReference"/>
        </w:rPr>
        <w:annotationRef/>
      </w:r>
      <w:r>
        <w:t>Exact legislation</w:t>
      </w:r>
    </w:p>
  </w:comment>
  <w:comment w:id="13" w:author="Will Norris" w:date="2016-03-12T13:00:00Z" w:initials="WN">
    <w:p w14:paraId="0FF53A26" w14:textId="6A54CBFF" w:rsidR="00BD6277" w:rsidRDefault="00BD6277">
      <w:pPr>
        <w:pStyle w:val="CommentText"/>
      </w:pPr>
      <w:r>
        <w:rPr>
          <w:rStyle w:val="CommentReference"/>
        </w:rPr>
        <w:annotationRef/>
      </w:r>
      <w:r>
        <w:t>Can you explain this a little more? Are these third party countries detaining them in prisons?</w:t>
      </w:r>
    </w:p>
  </w:comment>
  <w:comment w:id="12" w:author="Maya Pace" w:date="2016-03-12T12:06:00Z" w:initials="MP">
    <w:p w14:paraId="7E1A5630" w14:textId="25F6D85B" w:rsidR="00BD6277" w:rsidRDefault="00BD6277">
      <w:pPr>
        <w:pStyle w:val="CommentText"/>
      </w:pPr>
      <w:r>
        <w:rPr>
          <w:rStyle w:val="CommentReference"/>
        </w:rPr>
        <w:annotationRef/>
      </w:r>
      <w:r>
        <w:t>This is a bit confusing—can you clarify that the time limit put forth by the executive order is what makes this unfeasible?</w:t>
      </w:r>
    </w:p>
  </w:comment>
  <w:comment w:id="14" w:author="Maya Pace" w:date="2016-03-12T12:08:00Z" w:initials="MP">
    <w:p w14:paraId="61D6AC26" w14:textId="2B4DD4B7" w:rsidR="00BD6277" w:rsidRDefault="00BD6277">
      <w:pPr>
        <w:pStyle w:val="CommentText"/>
      </w:pPr>
      <w:r>
        <w:rPr>
          <w:rStyle w:val="CommentReference"/>
        </w:rPr>
        <w:annotationRef/>
      </w:r>
      <w:r>
        <w:t>Can you hyperlink this?</w:t>
      </w:r>
    </w:p>
  </w:comment>
  <w:comment w:id="15" w:author="Maya Pace" w:date="2016-03-12T12:08:00Z" w:initials="MP">
    <w:p w14:paraId="14D21C8F" w14:textId="6468F09F" w:rsidR="00BD6277" w:rsidRDefault="00BD6277">
      <w:pPr>
        <w:pStyle w:val="CommentText"/>
      </w:pPr>
      <w:r>
        <w:rPr>
          <w:rStyle w:val="CommentReference"/>
        </w:rPr>
        <w:annotationRef/>
      </w:r>
      <w:r>
        <w:t>phrasing</w:t>
      </w:r>
    </w:p>
  </w:comment>
  <w:comment w:id="16" w:author="Maya Pace" w:date="2016-03-12T12:12:00Z" w:initials="MP">
    <w:p w14:paraId="38956337" w14:textId="26CCA988" w:rsidR="00BD6277" w:rsidRDefault="00BD6277">
      <w:pPr>
        <w:pStyle w:val="CommentText"/>
      </w:pPr>
      <w:r>
        <w:rPr>
          <w:rStyle w:val="CommentReference"/>
        </w:rPr>
        <w:annotationRef/>
      </w:r>
      <w:r>
        <w:t>hyperlink</w:t>
      </w:r>
    </w:p>
  </w:comment>
  <w:comment w:id="19" w:author="Maya Pace" w:date="2016-03-12T12:14:00Z" w:initials="MP">
    <w:p w14:paraId="60F4A17A" w14:textId="7026C500" w:rsidR="00BD6277" w:rsidRDefault="00BD6277">
      <w:pPr>
        <w:pStyle w:val="CommentText"/>
      </w:pPr>
      <w:r>
        <w:rPr>
          <w:rStyle w:val="CommentReference"/>
        </w:rPr>
        <w:annotationRef/>
      </w:r>
      <w:r>
        <w:t>new as of when? As in when did this spike start?</w:t>
      </w:r>
    </w:p>
  </w:comment>
  <w:comment w:id="22" w:author="Maya Pace" w:date="2016-03-12T12:17:00Z" w:initials="MP">
    <w:p w14:paraId="55EEA947" w14:textId="31353498" w:rsidR="00BD6277" w:rsidRDefault="00BD6277">
      <w:pPr>
        <w:pStyle w:val="CommentText"/>
      </w:pPr>
      <w:r>
        <w:rPr>
          <w:rStyle w:val="CommentReference"/>
        </w:rPr>
        <w:annotationRef/>
      </w:r>
      <w:r>
        <w:t>phrasing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30F32B" w15:done="0"/>
  <w15:commentEx w15:paraId="4F280AA7" w15:done="0"/>
  <w15:commentEx w15:paraId="7956D430" w15:done="0"/>
  <w15:commentEx w15:paraId="5FAB6B85" w15:done="0"/>
  <w15:commentEx w15:paraId="3D2EEBE9" w15:done="0"/>
  <w15:commentEx w15:paraId="6FE255C8" w15:done="0"/>
  <w15:commentEx w15:paraId="5CA372C9" w15:done="0"/>
  <w15:commentEx w15:paraId="1AC18A02" w15:done="0"/>
  <w15:commentEx w15:paraId="0FF53A26" w15:done="0"/>
  <w15:commentEx w15:paraId="7E1A5630" w15:done="0"/>
  <w15:commentEx w15:paraId="61D6AC26" w15:done="0"/>
  <w15:commentEx w15:paraId="14D21C8F" w15:done="0"/>
  <w15:commentEx w15:paraId="38956337" w15:done="0"/>
  <w15:commentEx w15:paraId="60F4A17A" w15:done="0"/>
  <w15:commentEx w15:paraId="55EEA9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ya Pace">
    <w15:presenceInfo w15:providerId="Windows Live" w15:userId="249c2a4d851f856d"/>
  </w15:person>
  <w15:person w15:author="Cayla Brown">
    <w15:presenceInfo w15:providerId="Windows Live" w15:userId="4fdf121d07ac3f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trackRevisions/>
  <w:defaultTabStop w:val="720"/>
  <w:characterSpacingControl w:val="doNotCompress"/>
  <w:compat>
    <w:compatSetting w:name="compatibilityMode" w:uri="http://schemas.microsoft.com/office/word" w:val="14"/>
  </w:compat>
  <w:rsids>
    <w:rsidRoot w:val="00CD6EB0"/>
    <w:rsid w:val="00046050"/>
    <w:rsid w:val="00073283"/>
    <w:rsid w:val="000B442F"/>
    <w:rsid w:val="000F3225"/>
    <w:rsid w:val="00134E5E"/>
    <w:rsid w:val="003D6ABF"/>
    <w:rsid w:val="007D4AD9"/>
    <w:rsid w:val="008C741B"/>
    <w:rsid w:val="00945468"/>
    <w:rsid w:val="009B0D42"/>
    <w:rsid w:val="009D0E1A"/>
    <w:rsid w:val="00A05D4D"/>
    <w:rsid w:val="00A71F60"/>
    <w:rsid w:val="00AC7709"/>
    <w:rsid w:val="00B027BF"/>
    <w:rsid w:val="00BD414D"/>
    <w:rsid w:val="00BD6277"/>
    <w:rsid w:val="00C35710"/>
    <w:rsid w:val="00C852A4"/>
    <w:rsid w:val="00C86744"/>
    <w:rsid w:val="00CD6EB0"/>
    <w:rsid w:val="00D21129"/>
    <w:rsid w:val="00D5375A"/>
    <w:rsid w:val="00DA1962"/>
    <w:rsid w:val="00E04444"/>
    <w:rsid w:val="00E415F1"/>
    <w:rsid w:val="00E72326"/>
    <w:rsid w:val="00EF5114"/>
    <w:rsid w:val="00FB4D33"/>
    <w:rsid w:val="07418DB1"/>
    <w:rsid w:val="0AB7BE21"/>
    <w:rsid w:val="159EAF5C"/>
    <w:rsid w:val="1ED5B72D"/>
    <w:rsid w:val="1F01204F"/>
    <w:rsid w:val="22038965"/>
    <w:rsid w:val="329C8CEC"/>
    <w:rsid w:val="3A3E6EB3"/>
    <w:rsid w:val="3F22178A"/>
    <w:rsid w:val="48CAD568"/>
    <w:rsid w:val="493E4745"/>
    <w:rsid w:val="4AF435A7"/>
    <w:rsid w:val="54AA883F"/>
    <w:rsid w:val="57EA41E2"/>
    <w:rsid w:val="5C027802"/>
    <w:rsid w:val="64F18279"/>
    <w:rsid w:val="67E3030E"/>
    <w:rsid w:val="74582C9C"/>
    <w:rsid w:val="7BBD629D"/>
    <w:rsid w:val="7DB042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DA9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852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52A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852A4"/>
    <w:rPr>
      <w:b/>
      <w:bCs/>
      <w:sz w:val="20"/>
      <w:szCs w:val="20"/>
    </w:rPr>
  </w:style>
  <w:style w:type="character" w:customStyle="1" w:styleId="CommentSubjectChar">
    <w:name w:val="Comment Subject Char"/>
    <w:basedOn w:val="CommentTextChar"/>
    <w:link w:val="CommentSubject"/>
    <w:uiPriority w:val="99"/>
    <w:semiHidden/>
    <w:rsid w:val="00C852A4"/>
    <w:rPr>
      <w:b/>
      <w:bCs/>
      <w:sz w:val="20"/>
      <w:szCs w:val="20"/>
    </w:rPr>
  </w:style>
  <w:style w:type="character" w:styleId="Hyperlink">
    <w:name w:val="Hyperlink"/>
    <w:basedOn w:val="DefaultParagraphFont"/>
    <w:uiPriority w:val="99"/>
    <w:unhideWhenUsed/>
    <w:rsid w:val="00D21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cnn.com/2016/03/04/politics/guantanamo-bay-poll-north-korea/" TargetMode="External"/><Relationship Id="rId8" Type="http://schemas.openxmlformats.org/officeDocument/2006/relationships/hyperlink" Target="http://projects.nytimes.com/guantanamo" TargetMode="External"/><Relationship Id="rId9" Type="http://schemas.openxmlformats.org/officeDocument/2006/relationships/hyperlink" Target="http://www.dni.gov/index.php/newsroom/reports-and-publications/207-reports-publications-2015/1248-summary-of-the-reengagement-of-detainees-formerly-held-at-guantanamo-bay,-cuba-sept-2015"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8C563-11CE-644A-8E88-B821E8C16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1180</Words>
  <Characters>6732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Norris, William I.</dc:creator>
  <cp:lastModifiedBy>Maya Pace</cp:lastModifiedBy>
  <cp:revision>3</cp:revision>
  <dcterms:created xsi:type="dcterms:W3CDTF">2016-04-03T02:44:00Z</dcterms:created>
  <dcterms:modified xsi:type="dcterms:W3CDTF">2016-04-03T03:28:00Z</dcterms:modified>
</cp:coreProperties>
</file>
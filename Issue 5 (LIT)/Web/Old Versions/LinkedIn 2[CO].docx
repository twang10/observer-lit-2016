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70D81A" w14:textId="77777777" w:rsidR="00156416" w:rsidRDefault="00156416" w:rsidP="00156416">
      <w:pPr>
        <w:ind w:left="90" w:right="90"/>
        <w:jc w:val="center"/>
        <w:rPr>
          <w:rFonts w:ascii="Times New Roman" w:hAnsi="Times New Roman" w:cs="Times New Roman"/>
          <w:i/>
        </w:rPr>
      </w:pPr>
      <w:bookmarkStart w:id="0" w:name="_GoBack"/>
      <w:bookmarkEnd w:id="0"/>
      <w:r>
        <w:rPr>
          <w:rFonts w:ascii="Times New Roman" w:hAnsi="Times New Roman" w:cs="Times New Roman"/>
          <w:i/>
        </w:rPr>
        <w:t>Am I an adult yet? “Linking-in” and other concerns</w:t>
      </w:r>
    </w:p>
    <w:p w14:paraId="691F2A18" w14:textId="77777777" w:rsidR="00156416" w:rsidRPr="006F15E1" w:rsidRDefault="00156416" w:rsidP="00156416">
      <w:pPr>
        <w:ind w:left="90" w:right="90"/>
        <w:jc w:val="center"/>
        <w:rPr>
          <w:rFonts w:ascii="Times New Roman" w:hAnsi="Times New Roman" w:cs="Times New Roman"/>
        </w:rPr>
      </w:pPr>
    </w:p>
    <w:p w14:paraId="6B9ED3F3" w14:textId="77777777" w:rsidR="00156416" w:rsidRDefault="00156416" w:rsidP="00156416">
      <w:pPr>
        <w:ind w:left="90" w:right="90"/>
        <w:rPr>
          <w:rFonts w:ascii="Times New Roman" w:hAnsi="Times New Roman" w:cs="Times New Roman"/>
        </w:rPr>
      </w:pPr>
    </w:p>
    <w:p w14:paraId="47360D6F" w14:textId="77777777" w:rsidR="00156416" w:rsidRDefault="00156416" w:rsidP="00156416">
      <w:pPr>
        <w:spacing w:line="480" w:lineRule="auto"/>
        <w:ind w:left="90" w:right="90" w:firstLine="720"/>
        <w:rPr>
          <w:rFonts w:ascii="Times New Roman" w:hAnsi="Times New Roman" w:cs="Times New Roman"/>
        </w:rPr>
      </w:pPr>
      <w:r>
        <w:rPr>
          <w:rFonts w:ascii="Times New Roman" w:hAnsi="Times New Roman" w:cs="Times New Roman"/>
        </w:rPr>
        <w:t xml:space="preserve">I cannot take a good headshot for my LinkedIn profile.  I haven’t even tried.  I haven’t created an account, because I cannot decide on the right blouse, hairstyle, or background.  </w:t>
      </w:r>
      <w:r w:rsidR="0026737F">
        <w:rPr>
          <w:rFonts w:ascii="Times New Roman" w:hAnsi="Times New Roman" w:cs="Times New Roman"/>
        </w:rPr>
        <w:t xml:space="preserve">I feel that these small details are actually major decisions that impact how I package and present myself to strangers. </w:t>
      </w:r>
      <w:r>
        <w:rPr>
          <w:rFonts w:ascii="Times New Roman" w:hAnsi="Times New Roman" w:cs="Times New Roman"/>
        </w:rPr>
        <w:t xml:space="preserve">I think about my nonexistent LinkedIn account almost every day, when my barely-twenty-year-old friends and classmates are going off to job fairs and photo shoots, and especially when the director of the health economics company that I recently applied to for a summer internship still has “Camp Counselor: July 2003-Present” as a publically visible accomplishment on his profile.  If he was hired as director with </w:t>
      </w:r>
      <w:r w:rsidRPr="00416E0C">
        <w:rPr>
          <w:rFonts w:ascii="Times New Roman" w:hAnsi="Times New Roman" w:cs="Times New Roman"/>
          <w:i/>
        </w:rPr>
        <w:t>that</w:t>
      </w:r>
      <w:r>
        <w:rPr>
          <w:rFonts w:ascii="Times New Roman" w:hAnsi="Times New Roman" w:cs="Times New Roman"/>
          <w:i/>
        </w:rPr>
        <w:t xml:space="preserve"> </w:t>
      </w:r>
      <w:r>
        <w:rPr>
          <w:rFonts w:ascii="Times New Roman" w:hAnsi="Times New Roman" w:cs="Times New Roman"/>
        </w:rPr>
        <w:t>on there, I should be able to brush my hair</w:t>
      </w:r>
      <w:r w:rsidR="0026737F">
        <w:rPr>
          <w:rFonts w:ascii="Times New Roman" w:hAnsi="Times New Roman" w:cs="Times New Roman"/>
        </w:rPr>
        <w:t xml:space="preserve">, </w:t>
      </w:r>
      <w:r>
        <w:rPr>
          <w:rFonts w:ascii="Times New Roman" w:hAnsi="Times New Roman" w:cs="Times New Roman"/>
        </w:rPr>
        <w:t>smile for the camera</w:t>
      </w:r>
      <w:r w:rsidR="0026737F">
        <w:rPr>
          <w:rFonts w:ascii="Times New Roman" w:hAnsi="Times New Roman" w:cs="Times New Roman"/>
        </w:rPr>
        <w:t>, and get a job</w:t>
      </w:r>
      <w:r>
        <w:rPr>
          <w:rFonts w:ascii="Times New Roman" w:hAnsi="Times New Roman" w:cs="Times New Roman"/>
        </w:rPr>
        <w:t xml:space="preserve">.  </w:t>
      </w:r>
      <w:r w:rsidR="00E322C1">
        <w:rPr>
          <w:rFonts w:ascii="Times New Roman" w:hAnsi="Times New Roman" w:cs="Times New Roman"/>
        </w:rPr>
        <w:t xml:space="preserve">But I am not ready to constrain myself into </w:t>
      </w:r>
      <w:r w:rsidR="00277AD3">
        <w:rPr>
          <w:rFonts w:ascii="Times New Roman" w:hAnsi="Times New Roman" w:cs="Times New Roman"/>
        </w:rPr>
        <w:t xml:space="preserve">headshots and </w:t>
      </w:r>
      <w:r w:rsidR="005303FF">
        <w:rPr>
          <w:rFonts w:ascii="Times New Roman" w:hAnsi="Times New Roman" w:cs="Times New Roman"/>
        </w:rPr>
        <w:t xml:space="preserve">one-page resumes.  A LinkedIn account represents a certain willingness to </w:t>
      </w:r>
      <w:r w:rsidR="003F0326">
        <w:rPr>
          <w:rFonts w:ascii="Times New Roman" w:hAnsi="Times New Roman" w:cs="Times New Roman"/>
        </w:rPr>
        <w:t xml:space="preserve">participate in a suit-and-tie, 9 to 5 reality </w:t>
      </w:r>
      <w:r w:rsidR="005303FF">
        <w:rPr>
          <w:rFonts w:ascii="Times New Roman" w:hAnsi="Times New Roman" w:cs="Times New Roman"/>
        </w:rPr>
        <w:t xml:space="preserve">that I am not yet willing to </w:t>
      </w:r>
      <w:r w:rsidR="003F0326">
        <w:rPr>
          <w:rFonts w:ascii="Times New Roman" w:hAnsi="Times New Roman" w:cs="Times New Roman"/>
        </w:rPr>
        <w:t>be a part of</w:t>
      </w:r>
      <w:r w:rsidR="005303FF">
        <w:rPr>
          <w:rFonts w:ascii="Times New Roman" w:hAnsi="Times New Roman" w:cs="Times New Roman"/>
        </w:rPr>
        <w:t>.</w:t>
      </w:r>
    </w:p>
    <w:p w14:paraId="7FAE3469" w14:textId="77777777" w:rsidR="00156416" w:rsidRDefault="00156416" w:rsidP="00156416">
      <w:pPr>
        <w:spacing w:line="480" w:lineRule="auto"/>
        <w:ind w:left="90" w:right="90" w:firstLine="720"/>
        <w:rPr>
          <w:rFonts w:ascii="Times New Roman" w:hAnsi="Times New Roman" w:cs="Times New Roman"/>
        </w:rPr>
      </w:pPr>
      <w:r>
        <w:rPr>
          <w:rFonts w:ascii="Times New Roman" w:hAnsi="Times New Roman" w:cs="Times New Roman"/>
        </w:rPr>
        <w:t xml:space="preserve">I’m graduating in December (a semester early), which means that I most likely will have a bachelor’s degree before I have a baby.  I beat the teenage pregnancy thing last year, and the pregnant-while-in-high-school thing back in 2013.  At this rate, though, I will be married with two kids and an English bulldog before I choose a damn headshot.  </w:t>
      </w:r>
    </w:p>
    <w:p w14:paraId="591D9F39" w14:textId="77777777" w:rsidR="00156416" w:rsidRDefault="00156416" w:rsidP="00156416">
      <w:pPr>
        <w:spacing w:line="480" w:lineRule="auto"/>
        <w:ind w:left="90" w:right="270" w:firstLine="720"/>
        <w:rPr>
          <w:rFonts w:ascii="Times New Roman" w:hAnsi="Times New Roman" w:cs="Times New Roman"/>
        </w:rPr>
      </w:pPr>
      <w:r>
        <w:rPr>
          <w:rFonts w:ascii="Times New Roman" w:hAnsi="Times New Roman" w:cs="Times New Roman"/>
        </w:rPr>
        <w:t xml:space="preserve">I often wonder if I am selling myself short by not broadcasting my so-called accomplishments across the internet at the same speed as mid-career men.  I am young and inspired (I think), with a reasonably-sized list of professional and academic accomplishments with good titles and </w:t>
      </w:r>
      <w:r w:rsidR="0026737F">
        <w:rPr>
          <w:rFonts w:ascii="Times New Roman" w:hAnsi="Times New Roman" w:cs="Times New Roman"/>
        </w:rPr>
        <w:t xml:space="preserve">admittedly </w:t>
      </w:r>
      <w:r>
        <w:rPr>
          <w:rFonts w:ascii="Times New Roman" w:hAnsi="Times New Roman" w:cs="Times New Roman"/>
        </w:rPr>
        <w:t xml:space="preserve">augmented descriptions.  I will be graduating soon from a school with a growing reputation and shrinking acceptance rate and entering into a job market that is finally bouncing back from the recession in 2008.  So I should just find </w:t>
      </w:r>
      <w:r>
        <w:rPr>
          <w:rFonts w:ascii="Times New Roman" w:hAnsi="Times New Roman" w:cs="Times New Roman"/>
        </w:rPr>
        <w:lastRenderedPageBreak/>
        <w:t xml:space="preserve">someone with a camera and get it over with.  LinkedIn is the best platform for humble-bragging, and irrefutable proof of adulthood.  </w:t>
      </w:r>
    </w:p>
    <w:p w14:paraId="607229F1" w14:textId="77777777" w:rsidR="00156416" w:rsidRDefault="00156416" w:rsidP="00156416">
      <w:pPr>
        <w:spacing w:line="480" w:lineRule="auto"/>
        <w:ind w:left="90" w:right="90" w:firstLine="720"/>
        <w:rPr>
          <w:rFonts w:ascii="Times New Roman" w:hAnsi="Times New Roman" w:cs="Times New Roman"/>
        </w:rPr>
      </w:pPr>
      <w:r>
        <w:rPr>
          <w:rFonts w:ascii="Times New Roman" w:hAnsi="Times New Roman" w:cs="Times New Roman"/>
        </w:rPr>
        <w:t xml:space="preserve">But I am only twenty.  My dad still thinks he can tell me that my boyfriend isn’t allowed to sleep in my bed when he comes to visit me at college, and my mom insists that I sit in her lap at the kitchen table.  I don’t own a car, I don’t pay for my own groceries, and I definitely do not know how to do my own taxes.  I am not in a rush to move out of my parents’ house or get a job with a yearly salary.  The semester I would be spending in classes will instead be spent travelling alone in central America, drinking too much and sleeping very little.  </w:t>
      </w:r>
      <w:r w:rsidR="0026737F">
        <w:rPr>
          <w:rFonts w:ascii="Times New Roman" w:hAnsi="Times New Roman" w:cs="Times New Roman"/>
        </w:rPr>
        <w:t xml:space="preserve">I will be entering the world of salaries, resumes and rent checks in less than a year.  Before that, I will remove myself from academic obligations and resist the demands of life outside of Tufts for just a while longer.  I will experience absolute liberation from school or work and be responsible to no one but myself. </w:t>
      </w:r>
      <w:r>
        <w:rPr>
          <w:rFonts w:ascii="Times New Roman" w:hAnsi="Times New Roman" w:cs="Times New Roman"/>
        </w:rPr>
        <w:t>I will, for all intents and purposes, be unemployed.  Not something I want to put on my LinkedIn.</w:t>
      </w:r>
    </w:p>
    <w:p w14:paraId="16BFF365" w14:textId="77777777" w:rsidR="00A1505F" w:rsidRDefault="00156416" w:rsidP="00A1505F">
      <w:pPr>
        <w:widowControl w:val="0"/>
        <w:autoSpaceDE w:val="0"/>
        <w:autoSpaceDN w:val="0"/>
        <w:adjustRightInd w:val="0"/>
        <w:spacing w:line="480" w:lineRule="auto"/>
        <w:ind w:firstLine="720"/>
        <w:rPr>
          <w:rFonts w:ascii="Helvetica" w:hAnsi="Helvetica" w:cs="Helvetica"/>
        </w:rPr>
      </w:pPr>
      <w:r>
        <w:rPr>
          <w:rFonts w:ascii="Times New Roman" w:hAnsi="Times New Roman" w:cs="Times New Roman"/>
        </w:rPr>
        <w:t xml:space="preserve">Making the decision to leave school a semester early has not been not easy.  I have met with my dean, the health professions advisor, the advisors for both of my majors, and googled “will not writing a senior thesis ruin my chances of getting into grad school” multiple times, expecting one of those people or machines to tell me that not writing a thesis </w:t>
      </w:r>
      <w:r w:rsidRPr="0060239B">
        <w:rPr>
          <w:rFonts w:ascii="Times New Roman" w:hAnsi="Times New Roman" w:cs="Times New Roman"/>
          <w:i/>
        </w:rPr>
        <w:t>will</w:t>
      </w:r>
      <w:r>
        <w:rPr>
          <w:rFonts w:ascii="Times New Roman" w:hAnsi="Times New Roman" w:cs="Times New Roman"/>
        </w:rPr>
        <w:t xml:space="preserve"> in fact ruin my chances and I should stay.  With the exception of the computer’s rather unhelpful mess of answers, everyone else told me to go.  </w:t>
      </w:r>
      <w:r w:rsidR="00A1505F" w:rsidRPr="00A1505F">
        <w:rPr>
          <w:rFonts w:ascii="Times New Roman" w:hAnsi="Times New Roman" w:cs="Times New Roman"/>
        </w:rPr>
        <w:t xml:space="preserve">My first motivation for graduating early was that </w:t>
      </w:r>
      <w:r w:rsidR="00A1505F">
        <w:rPr>
          <w:rFonts w:ascii="Times New Roman" w:hAnsi="Times New Roman" w:cs="Times New Roman"/>
        </w:rPr>
        <w:t>I</w:t>
      </w:r>
      <w:r w:rsidR="00A1505F" w:rsidRPr="00A1505F">
        <w:rPr>
          <w:rFonts w:ascii="Times New Roman" w:hAnsi="Times New Roman" w:cs="Times New Roman"/>
        </w:rPr>
        <w:t xml:space="preserve"> would save myself and my family the burden of paying the tuition at this school.  Despite a significant financial aid package, we still struggle to cover the family contribution.  When I realized that by leaving this school early I could afford to travel because it will cost so much less, I took that as a sign to take advantage of that momentary release from obligation.</w:t>
      </w:r>
    </w:p>
    <w:p w14:paraId="5CE9324C" w14:textId="77777777" w:rsidR="00156416" w:rsidRDefault="00156416" w:rsidP="00156416">
      <w:pPr>
        <w:spacing w:line="480" w:lineRule="auto"/>
        <w:ind w:left="90" w:right="90" w:firstLine="720"/>
        <w:rPr>
          <w:rFonts w:ascii="Times New Roman" w:hAnsi="Times New Roman" w:cs="Times New Roman"/>
        </w:rPr>
      </w:pPr>
      <w:r>
        <w:rPr>
          <w:rFonts w:ascii="Times New Roman" w:hAnsi="Times New Roman" w:cs="Times New Roman"/>
        </w:rPr>
        <w:t xml:space="preserve">In many ways, beginning the process of leaving was the least independent decision I have made thus far.  I required external reassurance from professionals, parents, and friends that what I want is not completely insane, and not so out of line with my Type A plans for a successful future.  </w:t>
      </w:r>
    </w:p>
    <w:p w14:paraId="793B67D2" w14:textId="77777777" w:rsidR="00156416" w:rsidRPr="004867F9" w:rsidRDefault="00156416" w:rsidP="00156416">
      <w:pPr>
        <w:spacing w:line="480" w:lineRule="auto"/>
        <w:ind w:left="90" w:right="90" w:firstLine="720"/>
        <w:rPr>
          <w:rFonts w:ascii="Times New Roman" w:hAnsi="Times New Roman" w:cs="Times New Roman"/>
        </w:rPr>
      </w:pPr>
      <w:r>
        <w:rPr>
          <w:rFonts w:ascii="Times New Roman" w:hAnsi="Times New Roman" w:cs="Times New Roman"/>
        </w:rPr>
        <w:t>Being broke, alone, and without a job, even for the few months between graduation and graduate school, will be the biggest deviation from my “plan” I have made so far</w:t>
      </w:r>
      <w:r w:rsidR="0026737F">
        <w:rPr>
          <w:rFonts w:ascii="Times New Roman" w:hAnsi="Times New Roman" w:cs="Times New Roman"/>
        </w:rPr>
        <w:t xml:space="preserve">, and I absolutely am a planner.  I schedule every week </w:t>
      </w:r>
      <w:r w:rsidR="00146241">
        <w:rPr>
          <w:rFonts w:ascii="Times New Roman" w:hAnsi="Times New Roman" w:cs="Times New Roman"/>
        </w:rPr>
        <w:t xml:space="preserve">into my dark grey planner, filling in empty squares with checks as I complete each task.  I make to-do list on post-it notes, organize my laptop into folders for every class, and I plan and budget six months ahead.  </w:t>
      </w:r>
      <w:r>
        <w:rPr>
          <w:rFonts w:ascii="Times New Roman" w:hAnsi="Times New Roman" w:cs="Times New Roman"/>
        </w:rPr>
        <w:t>I don’t just change my mind</w:t>
      </w:r>
      <w:r w:rsidR="009055B9">
        <w:rPr>
          <w:rFonts w:ascii="Times New Roman" w:hAnsi="Times New Roman" w:cs="Times New Roman"/>
        </w:rPr>
        <w:t>, not once it is inked into my planner</w:t>
      </w:r>
      <w:r>
        <w:rPr>
          <w:rFonts w:ascii="Times New Roman" w:hAnsi="Times New Roman" w:cs="Times New Roman"/>
        </w:rPr>
        <w:t xml:space="preserve">.  </w:t>
      </w:r>
      <w:r w:rsidR="009055B9">
        <w:rPr>
          <w:rFonts w:ascii="Times New Roman" w:hAnsi="Times New Roman" w:cs="Times New Roman"/>
        </w:rPr>
        <w:t xml:space="preserve">I choose to study for exams on the occasional Friday night and I apply for multiple internships every summer.  </w:t>
      </w:r>
      <w:r>
        <w:rPr>
          <w:rFonts w:ascii="Times New Roman" w:hAnsi="Times New Roman" w:cs="Times New Roman"/>
        </w:rPr>
        <w:t xml:space="preserve">I don’t not </w:t>
      </w:r>
      <w:r>
        <w:rPr>
          <w:rFonts w:ascii="Times New Roman" w:hAnsi="Times New Roman" w:cs="Times New Roman"/>
          <w:i/>
        </w:rPr>
        <w:t>try.</w:t>
      </w:r>
      <w:r>
        <w:rPr>
          <w:rFonts w:ascii="Times New Roman" w:hAnsi="Times New Roman" w:cs="Times New Roman"/>
        </w:rPr>
        <w:t xml:space="preserve">  Even so, I am not comfortable with being the owner and controller of a LinkedIn account, I am not comfortable with an uncertain future, and I am not even sure that these decisions to purposely deviate from what seems right </w:t>
      </w:r>
      <w:r>
        <w:rPr>
          <w:rFonts w:ascii="Times New Roman" w:hAnsi="Times New Roman" w:cs="Times New Roman"/>
          <w:i/>
        </w:rPr>
        <w:t xml:space="preserve">are </w:t>
      </w:r>
      <w:r>
        <w:rPr>
          <w:rFonts w:ascii="Times New Roman" w:hAnsi="Times New Roman" w:cs="Times New Roman"/>
        </w:rPr>
        <w:t>right.  But I want to travel, I want to be alone, and I want to live momentarily unconstrained by any decisions at all.</w:t>
      </w:r>
    </w:p>
    <w:p w14:paraId="770AD7CD" w14:textId="77777777" w:rsidR="00156416" w:rsidRPr="00416E0C" w:rsidRDefault="00156416" w:rsidP="00156416">
      <w:pPr>
        <w:spacing w:line="480" w:lineRule="auto"/>
        <w:ind w:left="90" w:right="90" w:firstLine="720"/>
        <w:rPr>
          <w:rFonts w:ascii="Times New Roman" w:hAnsi="Times New Roman" w:cs="Times New Roman"/>
        </w:rPr>
      </w:pPr>
      <w:r>
        <w:rPr>
          <w:rFonts w:ascii="Times New Roman" w:hAnsi="Times New Roman" w:cs="Times New Roman"/>
        </w:rPr>
        <w:t>I haven’t made a LinkedIn account.  I will, eventually, I do know that, and I honestly believe it would naïve to not use such a valuable resource.  I am just not yet ready to fulfill another expectation or pay another student for a mediocre headshot taken on a Sunday afternoon when I will most likely be too hung over to look put-together in the slightest.  I do not want my primary accomplishments to be those that I can type up and quantify.  I want to be pushed, briefly, by immediate passions.  I want to participate in experiences and learn lessons that a LinkedIn profile won’t show employers, or reassure me, who I am or will become.</w:t>
      </w:r>
    </w:p>
    <w:p w14:paraId="7605BEB1" w14:textId="77777777" w:rsidR="0050240D" w:rsidRDefault="0050240D">
      <w:pPr>
        <w:rPr>
          <w:ins w:id="1" w:author="Maya Pace" w:date="2016-03-09T23:41:00Z"/>
        </w:rPr>
      </w:pPr>
      <w:ins w:id="2" w:author="Maya Pace" w:date="2016-03-09T23:41:00Z">
        <w:r>
          <w:t>Hi Liliana!</w:t>
        </w:r>
      </w:ins>
    </w:p>
    <w:p w14:paraId="557189CE" w14:textId="77777777" w:rsidR="0050240D" w:rsidRDefault="0050240D">
      <w:pPr>
        <w:rPr>
          <w:ins w:id="3" w:author="Maya Pace" w:date="2016-03-09T23:41:00Z"/>
        </w:rPr>
      </w:pPr>
    </w:p>
    <w:p w14:paraId="7FC08743" w14:textId="77777777" w:rsidR="00EB5883" w:rsidRDefault="0050240D">
      <w:pPr>
        <w:rPr>
          <w:ins w:id="4" w:author="Maya Pace" w:date="2016-03-09T23:45:00Z"/>
        </w:rPr>
      </w:pPr>
      <w:ins w:id="5" w:author="Maya Pace" w:date="2016-03-09T23:37:00Z">
        <w:r>
          <w:t>I think that this is a narrative that is familiar</w:t>
        </w:r>
      </w:ins>
      <w:ins w:id="6" w:author="Maya Pace" w:date="2016-03-09T23:38:00Z">
        <w:r>
          <w:t>—</w:t>
        </w:r>
      </w:ins>
      <w:ins w:id="7" w:author="Maya Pace" w:date="2016-03-09T23:37:00Z">
        <w:r>
          <w:t xml:space="preserve">the </w:t>
        </w:r>
      </w:ins>
      <w:ins w:id="8" w:author="Maya Pace" w:date="2016-03-09T23:38:00Z">
        <w:r>
          <w:t xml:space="preserve">desire to not conform to the status quo—with a cool/specific angle. I think that it would be beneficial to explain your motivations for not wanting a LinkedIn account earlier. I got a bit lost as to why you were so </w:t>
        </w:r>
      </w:ins>
      <w:ins w:id="9" w:author="Maya Pace" w:date="2016-03-09T23:39:00Z">
        <w:r>
          <w:t>resistant</w:t>
        </w:r>
      </w:ins>
      <w:ins w:id="10" w:author="Maya Pace" w:date="2016-03-09T23:38:00Z">
        <w:r>
          <w:t xml:space="preserve"> </w:t>
        </w:r>
      </w:ins>
      <w:ins w:id="11" w:author="Maya Pace" w:date="2016-03-09T23:39:00Z">
        <w:r>
          <w:t xml:space="preserve">to it, but the last paragraph kind of sums up your reasoning and I think that this could be stated earlier. The same goes for your decision to study abroad—I think flesh out both your resistance to the system as is/the expectations of the system and your departure from it/why that feels like an important departure to take! Why do you think that even a semester away from the </w:t>
        </w:r>
      </w:ins>
      <w:ins w:id="12" w:author="Maya Pace" w:date="2016-03-09T23:40:00Z">
        <w:r>
          <w:t>“typical” life will be beneficial?</w:t>
        </w:r>
      </w:ins>
      <w:ins w:id="13" w:author="Maya Pace" w:date="2016-03-09T23:38:00Z">
        <w:r>
          <w:t xml:space="preserve"> </w:t>
        </w:r>
      </w:ins>
      <w:ins w:id="14" w:author="Maya Pace" w:date="2016-03-09T23:44:00Z">
        <w:r w:rsidR="008A6ED6">
          <w:t xml:space="preserve">You could even argue that taking this break from the rhythm could allow you to </w:t>
        </w:r>
      </w:ins>
      <w:ins w:id="15" w:author="Maya Pace" w:date="2016-03-09T23:45:00Z">
        <w:r w:rsidR="008A6ED6">
          <w:t>“link in” more fully/wholly/authentically…just a thought!</w:t>
        </w:r>
      </w:ins>
    </w:p>
    <w:p w14:paraId="181216F8" w14:textId="77777777" w:rsidR="008A6ED6" w:rsidRDefault="008A6ED6">
      <w:pPr>
        <w:rPr>
          <w:ins w:id="16" w:author="Maya Pace" w:date="2016-03-09T23:41:00Z"/>
        </w:rPr>
      </w:pPr>
    </w:p>
    <w:p w14:paraId="0907E4DD" w14:textId="77777777" w:rsidR="0050240D" w:rsidRDefault="0050240D">
      <w:pPr>
        <w:rPr>
          <w:ins w:id="17" w:author="Maya Pace" w:date="2016-03-09T23:41:00Z"/>
        </w:rPr>
      </w:pPr>
      <w:ins w:id="18" w:author="Maya Pace" w:date="2016-03-09T23:41:00Z">
        <w:r>
          <w:t>Thanks,</w:t>
        </w:r>
      </w:ins>
    </w:p>
    <w:p w14:paraId="0EE3B1AE" w14:textId="77777777" w:rsidR="0050240D" w:rsidRDefault="0050240D">
      <w:pPr>
        <w:rPr>
          <w:ins w:id="19" w:author="Will Norris" w:date="2016-03-10T01:36:00Z"/>
        </w:rPr>
      </w:pPr>
      <w:ins w:id="20" w:author="Maya Pace" w:date="2016-03-09T23:42:00Z">
        <w:r>
          <w:t>Maya</w:t>
        </w:r>
      </w:ins>
    </w:p>
    <w:p w14:paraId="502406F3" w14:textId="77777777" w:rsidR="0052541B" w:rsidRDefault="0052541B">
      <w:pPr>
        <w:rPr>
          <w:ins w:id="21" w:author="Will Norris" w:date="2016-03-10T01:36:00Z"/>
        </w:rPr>
      </w:pPr>
    </w:p>
    <w:p w14:paraId="112B6E99" w14:textId="77777777" w:rsidR="0052541B" w:rsidRDefault="0052541B">
      <w:pPr>
        <w:rPr>
          <w:ins w:id="22" w:author="Will Norris" w:date="2016-03-10T01:36:00Z"/>
        </w:rPr>
      </w:pPr>
      <w:ins w:id="23" w:author="Will Norris" w:date="2016-03-10T01:36:00Z">
        <w:r>
          <w:t xml:space="preserve">Hi Liliana, </w:t>
        </w:r>
      </w:ins>
    </w:p>
    <w:p w14:paraId="4A3EA0A6" w14:textId="77777777" w:rsidR="0052541B" w:rsidRDefault="0052541B">
      <w:pPr>
        <w:rPr>
          <w:ins w:id="24" w:author="Will Norris" w:date="2016-03-10T01:36:00Z"/>
        </w:rPr>
      </w:pPr>
    </w:p>
    <w:p w14:paraId="5FA5DB91" w14:textId="77777777" w:rsidR="0052541B" w:rsidRDefault="0052541B">
      <w:pPr>
        <w:rPr>
          <w:ins w:id="25" w:author="Will Norris" w:date="2016-03-10T01:44:00Z"/>
        </w:rPr>
      </w:pPr>
      <w:ins w:id="26" w:author="Will Norris" w:date="2016-03-10T01:36:00Z">
        <w:r>
          <w:t>I really like your writing style and this is a strong piece that just needs a few tweaks. The thing I</w:t>
        </w:r>
      </w:ins>
      <w:ins w:id="27" w:author="Will Norris" w:date="2016-03-10T01:37:00Z">
        <w:r>
          <w:t xml:space="preserve">’d emphasize most is expanding on your points and orienting your reader a bit more early on. </w:t>
        </w:r>
      </w:ins>
      <w:ins w:id="28" w:author="Will Norris" w:date="2016-03-10T01:38:00Z">
        <w:r>
          <w:t xml:space="preserve">It was never clear to me </w:t>
        </w:r>
      </w:ins>
      <w:ins w:id="29" w:author="Will Norris" w:date="2016-03-10T01:39:00Z">
        <w:r>
          <w:t xml:space="preserve">exactly </w:t>
        </w:r>
      </w:ins>
      <w:ins w:id="30" w:author="Will Norris" w:date="2016-03-10T01:38:00Z">
        <w:r>
          <w:t xml:space="preserve">what LinkedIn symbolizes to you </w:t>
        </w:r>
      </w:ins>
      <w:ins w:id="31" w:author="Will Norris" w:date="2016-03-10T01:39:00Z">
        <w:r>
          <w:t xml:space="preserve">until the end but most of the article was written in a way that </w:t>
        </w:r>
      </w:ins>
      <w:ins w:id="32" w:author="Will Norris" w:date="2016-03-10T01:40:00Z">
        <w:r>
          <w:t>felt like it</w:t>
        </w:r>
      </w:ins>
      <w:ins w:id="33" w:author="Will Norris" w:date="2016-03-10T01:39:00Z">
        <w:r>
          <w:t xml:space="preserve"> assume</w:t>
        </w:r>
      </w:ins>
      <w:ins w:id="34" w:author="Will Norris" w:date="2016-03-10T01:41:00Z">
        <w:r>
          <w:t>d</w:t>
        </w:r>
      </w:ins>
      <w:ins w:id="35" w:author="Will Norris" w:date="2016-03-10T01:39:00Z">
        <w:r>
          <w:t xml:space="preserve"> the reader knows the significance of your lack of a</w:t>
        </w:r>
      </w:ins>
      <w:ins w:id="36" w:author="Will Norris" w:date="2016-03-10T01:40:00Z">
        <w:r>
          <w:t>n</w:t>
        </w:r>
      </w:ins>
      <w:ins w:id="37" w:author="Will Norris" w:date="2016-03-10T01:39:00Z">
        <w:r>
          <w:t xml:space="preserve"> LI profile</w:t>
        </w:r>
      </w:ins>
      <w:ins w:id="38" w:author="Will Norris" w:date="2016-03-10T01:41:00Z">
        <w:r>
          <w:t xml:space="preserve">. It may feel verbose </w:t>
        </w:r>
      </w:ins>
      <w:ins w:id="39" w:author="Will Norris" w:date="2016-03-10T01:42:00Z">
        <w:r>
          <w:t xml:space="preserve">or like you’re spoon-feeding the reader </w:t>
        </w:r>
      </w:ins>
      <w:ins w:id="40" w:author="Will Norris" w:date="2016-03-10T01:41:00Z">
        <w:r>
          <w:t xml:space="preserve">but I’d just try to </w:t>
        </w:r>
      </w:ins>
      <w:ins w:id="41" w:author="Will Norris" w:date="2016-03-10T01:42:00Z">
        <w:r>
          <w:t xml:space="preserve">elaborate on the main points you’re making about your reasons for leaving school early to travel </w:t>
        </w:r>
      </w:ins>
      <w:ins w:id="42" w:author="Will Norris" w:date="2016-03-10T01:43:00Z">
        <w:r>
          <w:t xml:space="preserve">and </w:t>
        </w:r>
      </w:ins>
      <w:ins w:id="43" w:author="Will Norris" w:date="2016-03-10T01:44:00Z">
        <w:r w:rsidR="00E35AB7">
          <w:t xml:space="preserve">your </w:t>
        </w:r>
      </w:ins>
      <w:ins w:id="44" w:author="Will Norris" w:date="2016-03-10T01:43:00Z">
        <w:r>
          <w:t xml:space="preserve">reluctance to make an LI profile, especially early on. </w:t>
        </w:r>
      </w:ins>
      <w:ins w:id="45" w:author="Will Norris" w:date="2016-03-10T01:44:00Z">
        <w:r w:rsidR="00E35AB7">
          <w:t>Really good stuff so far.</w:t>
        </w:r>
      </w:ins>
    </w:p>
    <w:p w14:paraId="78E52CA7" w14:textId="77777777" w:rsidR="00E35AB7" w:rsidRDefault="00E35AB7">
      <w:ins w:id="46" w:author="Will Norris" w:date="2016-03-10T01:44:00Z">
        <w:r>
          <w:t>Will</w:t>
        </w:r>
      </w:ins>
    </w:p>
    <w:sectPr w:rsidR="00E35AB7" w:rsidSect="00EA6C24">
      <w:pgSz w:w="12240" w:h="15840"/>
      <w:pgMar w:top="1773" w:right="1440" w:bottom="18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ya Pace">
    <w15:presenceInfo w15:providerId="Windows Live" w15:userId="249c2a4d851f85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trackRevision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416"/>
    <w:rsid w:val="00120AAE"/>
    <w:rsid w:val="00146241"/>
    <w:rsid w:val="00156416"/>
    <w:rsid w:val="0026737F"/>
    <w:rsid w:val="00277AD3"/>
    <w:rsid w:val="0029655A"/>
    <w:rsid w:val="003F0326"/>
    <w:rsid w:val="00407D4F"/>
    <w:rsid w:val="0050240D"/>
    <w:rsid w:val="0052541B"/>
    <w:rsid w:val="005303FF"/>
    <w:rsid w:val="00561523"/>
    <w:rsid w:val="00705255"/>
    <w:rsid w:val="008A6ED6"/>
    <w:rsid w:val="009055B9"/>
    <w:rsid w:val="00A1505F"/>
    <w:rsid w:val="00E322C1"/>
    <w:rsid w:val="00E35AB7"/>
    <w:rsid w:val="00EA6C24"/>
    <w:rsid w:val="00EB5883"/>
    <w:rsid w:val="00F1161A"/>
    <w:rsid w:val="00FF04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005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4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240D"/>
    <w:rPr>
      <w:sz w:val="18"/>
      <w:szCs w:val="18"/>
    </w:rPr>
  </w:style>
  <w:style w:type="paragraph" w:styleId="CommentText">
    <w:name w:val="annotation text"/>
    <w:basedOn w:val="Normal"/>
    <w:link w:val="CommentTextChar"/>
    <w:uiPriority w:val="99"/>
    <w:semiHidden/>
    <w:unhideWhenUsed/>
    <w:rsid w:val="0050240D"/>
  </w:style>
  <w:style w:type="character" w:customStyle="1" w:styleId="CommentTextChar">
    <w:name w:val="Comment Text Char"/>
    <w:basedOn w:val="DefaultParagraphFont"/>
    <w:link w:val="CommentText"/>
    <w:uiPriority w:val="99"/>
    <w:semiHidden/>
    <w:rsid w:val="0050240D"/>
  </w:style>
  <w:style w:type="paragraph" w:styleId="CommentSubject">
    <w:name w:val="annotation subject"/>
    <w:basedOn w:val="CommentText"/>
    <w:next w:val="CommentText"/>
    <w:link w:val="CommentSubjectChar"/>
    <w:uiPriority w:val="99"/>
    <w:semiHidden/>
    <w:unhideWhenUsed/>
    <w:rsid w:val="0050240D"/>
    <w:rPr>
      <w:b/>
      <w:bCs/>
      <w:sz w:val="20"/>
      <w:szCs w:val="20"/>
    </w:rPr>
  </w:style>
  <w:style w:type="character" w:customStyle="1" w:styleId="CommentSubjectChar">
    <w:name w:val="Comment Subject Char"/>
    <w:basedOn w:val="CommentTextChar"/>
    <w:link w:val="CommentSubject"/>
    <w:uiPriority w:val="99"/>
    <w:semiHidden/>
    <w:rsid w:val="0050240D"/>
    <w:rPr>
      <w:b/>
      <w:bCs/>
      <w:sz w:val="20"/>
      <w:szCs w:val="20"/>
    </w:rPr>
  </w:style>
  <w:style w:type="paragraph" w:styleId="BalloonText">
    <w:name w:val="Balloon Text"/>
    <w:basedOn w:val="Normal"/>
    <w:link w:val="BalloonTextChar"/>
    <w:uiPriority w:val="99"/>
    <w:semiHidden/>
    <w:unhideWhenUsed/>
    <w:rsid w:val="005024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0240D"/>
    <w:rPr>
      <w:rFonts w:ascii="Times New Roman"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4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240D"/>
    <w:rPr>
      <w:sz w:val="18"/>
      <w:szCs w:val="18"/>
    </w:rPr>
  </w:style>
  <w:style w:type="paragraph" w:styleId="CommentText">
    <w:name w:val="annotation text"/>
    <w:basedOn w:val="Normal"/>
    <w:link w:val="CommentTextChar"/>
    <w:uiPriority w:val="99"/>
    <w:semiHidden/>
    <w:unhideWhenUsed/>
    <w:rsid w:val="0050240D"/>
  </w:style>
  <w:style w:type="character" w:customStyle="1" w:styleId="CommentTextChar">
    <w:name w:val="Comment Text Char"/>
    <w:basedOn w:val="DefaultParagraphFont"/>
    <w:link w:val="CommentText"/>
    <w:uiPriority w:val="99"/>
    <w:semiHidden/>
    <w:rsid w:val="0050240D"/>
  </w:style>
  <w:style w:type="paragraph" w:styleId="CommentSubject">
    <w:name w:val="annotation subject"/>
    <w:basedOn w:val="CommentText"/>
    <w:next w:val="CommentText"/>
    <w:link w:val="CommentSubjectChar"/>
    <w:uiPriority w:val="99"/>
    <w:semiHidden/>
    <w:unhideWhenUsed/>
    <w:rsid w:val="0050240D"/>
    <w:rPr>
      <w:b/>
      <w:bCs/>
      <w:sz w:val="20"/>
      <w:szCs w:val="20"/>
    </w:rPr>
  </w:style>
  <w:style w:type="character" w:customStyle="1" w:styleId="CommentSubjectChar">
    <w:name w:val="Comment Subject Char"/>
    <w:basedOn w:val="CommentTextChar"/>
    <w:link w:val="CommentSubject"/>
    <w:uiPriority w:val="99"/>
    <w:semiHidden/>
    <w:rsid w:val="0050240D"/>
    <w:rPr>
      <w:b/>
      <w:bCs/>
      <w:sz w:val="20"/>
      <w:szCs w:val="20"/>
    </w:rPr>
  </w:style>
  <w:style w:type="paragraph" w:styleId="BalloonText">
    <w:name w:val="Balloon Text"/>
    <w:basedOn w:val="Normal"/>
    <w:link w:val="BalloonTextChar"/>
    <w:uiPriority w:val="99"/>
    <w:semiHidden/>
    <w:unhideWhenUsed/>
    <w:rsid w:val="005024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0240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1112</Words>
  <Characters>6343</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Carly Olson</cp:lastModifiedBy>
  <cp:revision>2</cp:revision>
  <dcterms:created xsi:type="dcterms:W3CDTF">2016-04-05T02:13:00Z</dcterms:created>
  <dcterms:modified xsi:type="dcterms:W3CDTF">2016-04-05T02:13:00Z</dcterms:modified>
</cp:coreProperties>
</file>
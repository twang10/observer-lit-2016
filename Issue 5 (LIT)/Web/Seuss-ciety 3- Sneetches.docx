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663E" w:rsidRDefault="00A95B40" w14:paraId="677074A0" w14:textId="77777777" w14:noSpellErr="1">
      <w:pPr>
        <w:spacing w:line="314" w:lineRule="auto"/>
        <w:jc w:val="center"/>
      </w:pPr>
      <w:r w:rsidRPr="7A8F03CC">
        <w:rPr>
          <w:b w:val="1"/>
          <w:bCs w:val="1"/>
          <w:color w:val="333333"/>
          <w:rPrChange w:author="Will Norris" w:date="2016-04-03T22:16:33.6922668" w:id="1435455662">
            <w:rPr>
              <w:b/>
              <w:color w:val="333333"/>
            </w:rPr>
          </w:rPrChange>
        </w:rPr>
        <w:t xml:space="preserve">The </w:t>
      </w:r>
      <w:r w:rsidRPr="7A8F03CC">
        <w:rPr>
          <w:b w:val="1"/>
          <w:bCs w:val="1"/>
          <w:color w:val="333333"/>
          <w:rPrChange w:author="Will Norris" w:date="2016-04-03T22:16:33.6922668" w:id="1390230359">
            <w:rPr>
              <w:b/>
              <w:color w:val="333333"/>
            </w:rPr>
          </w:rPrChange>
        </w:rPr>
        <w:t>Sneetches</w:t>
      </w:r>
    </w:p>
    <w:p w:rsidR="00A4663E" w:rsidRDefault="00A4663E" w14:paraId="60370F31" w14:textId="77777777">
      <w:pPr>
        <w:spacing w:line="314" w:lineRule="auto"/>
      </w:pPr>
    </w:p>
    <w:p w:rsidR="00A4663E" w:rsidRDefault="00A95B40" w14:paraId="3B4EA850" w14:textId="77777777">
      <w:pPr>
        <w:spacing w:line="314" w:lineRule="auto"/>
      </w:pPr>
      <w:r w:rsidRPr="7A8F03CC">
        <w:rPr>
          <w:b w:val="1"/>
          <w:bCs w:val="1"/>
          <w:color w:val="333333"/>
          <w:rPrChange w:author="Will Norris" w:date="2016-04-03T22:16:33.6922668" w:id="677839737">
            <w:rPr>
              <w:b/>
              <w:color w:val="333333"/>
            </w:rPr>
          </w:rPrChange>
        </w:rPr>
        <w:t xml:space="preserve">“Now, the Star-Belly </w:t>
      </w:r>
      <w:r w:rsidRPr="7A8F03CC">
        <w:rPr>
          <w:b w:val="1"/>
          <w:bCs w:val="1"/>
          <w:color w:val="333333"/>
          <w:rPrChange w:author="Will Norris" w:date="2016-04-03T22:16:33.6922668" w:id="1451817873">
            <w:rPr>
              <w:b/>
              <w:color w:val="333333"/>
            </w:rPr>
          </w:rPrChange>
        </w:rPr>
        <w:t>Sneetches</w:t>
      </w:r>
      <w:r w:rsidRPr="7A8F03CC">
        <w:rPr>
          <w:b w:val="1"/>
          <w:bCs w:val="1"/>
          <w:color w:val="333333"/>
          <w:rPrChange w:author="Will Norris" w:date="2016-04-03T22:16:33.6922668" w:id="1647022958">
            <w:rPr>
              <w:b/>
              <w:color w:val="333333"/>
            </w:rPr>
          </w:rPrChange>
        </w:rPr>
        <w:t xml:space="preserve">-Had bellies with stars. The Plain-Belly </w:t>
      </w:r>
      <w:r w:rsidRPr="7A8F03CC">
        <w:rPr>
          <w:b w:val="1"/>
          <w:bCs w:val="1"/>
          <w:color w:val="333333"/>
          <w:rPrChange w:author="Will Norris" w:date="2016-04-03T22:16:33.6922668" w:id="1219093916">
            <w:rPr>
              <w:b/>
              <w:color w:val="333333"/>
            </w:rPr>
          </w:rPrChange>
        </w:rPr>
        <w:t>Sneetches</w:t>
      </w:r>
      <w:r w:rsidRPr="7A8F03CC">
        <w:rPr>
          <w:b w:val="1"/>
          <w:bCs w:val="1"/>
          <w:color w:val="333333"/>
          <w:rPrChange w:author="Will Norris" w:date="2016-04-03T22:16:33.6922668" w:id="1100330253">
            <w:rPr>
              <w:b/>
              <w:color w:val="333333"/>
            </w:rPr>
          </w:rPrChange>
        </w:rPr>
        <w:t xml:space="preserve">-Had none upon </w:t>
      </w:r>
      <w:proofErr w:type="spellStart"/>
      <w:r w:rsidRPr="7A8F03CC">
        <w:rPr>
          <w:b w:val="1"/>
          <w:bCs w:val="1"/>
          <w:color w:val="333333"/>
          <w:rPrChange w:author="Will Norris" w:date="2016-04-03T22:16:33.6922668" w:id="1501044503">
            <w:rPr>
              <w:b/>
              <w:color w:val="333333"/>
            </w:rPr>
          </w:rPrChange>
        </w:rPr>
        <w:t>thars</w:t>
      </w:r>
      <w:proofErr w:type="spellEnd"/>
      <w:r w:rsidRPr="7A8F03CC">
        <w:rPr>
          <w:b w:val="1"/>
          <w:bCs w:val="1"/>
          <w:color w:val="333333"/>
          <w:rPrChange w:author="Will Norris" w:date="2016-04-03T22:16:33.6922668" w:id="1281997689">
            <w:rPr>
              <w:b/>
              <w:color w:val="333333"/>
            </w:rPr>
          </w:rPrChange>
        </w:rPr>
        <w:t xml:space="preserve">.” </w:t>
      </w:r>
    </w:p>
    <w:p w:rsidR="00A4663E" w:rsidRDefault="00A4663E" w14:paraId="539BD2EA" w14:textId="77777777">
      <w:pPr>
        <w:spacing w:line="314" w:lineRule="auto"/>
      </w:pPr>
    </w:p>
    <w:p w:rsidR="00A4663E" w:rsidRDefault="00A95B40" w14:paraId="1BF72A49" w14:textId="77777777" w14:noSpellErr="1">
      <w:pPr>
        <w:spacing w:line="314" w:lineRule="auto"/>
      </w:pPr>
      <w:r>
        <w:rPr>
          <w:color w:val="333333"/>
        </w:rPr>
        <w:t xml:space="preserve">Seuss’s story, </w:t>
      </w:r>
      <w:r w:rsidRPr="7A8F03CC">
        <w:rPr>
          <w:i w:val="1"/>
          <w:iCs w:val="1"/>
          <w:color w:val="333333"/>
          <w:rPrChange w:author="Will Norris" w:date="2016-04-03T22:16:33.6922668" w:id="15880664">
            <w:rPr>
              <w:i/>
              <w:color w:val="333333"/>
            </w:rPr>
          </w:rPrChange>
        </w:rPr>
        <w:t xml:space="preserve">The </w:t>
      </w:r>
      <w:r w:rsidRPr="7A8F03CC">
        <w:rPr>
          <w:i w:val="1"/>
          <w:iCs w:val="1"/>
          <w:color w:val="333333"/>
          <w:rPrChange w:author="Will Norris" w:date="2016-04-03T22:16:33.6922668" w:id="1047510704">
            <w:rPr>
              <w:i/>
              <w:color w:val="333333"/>
            </w:rPr>
          </w:rPrChange>
        </w:rPr>
        <w:t>Sneetches</w:t>
      </w:r>
      <w:r w:rsidRPr="7A8F03CC">
        <w:rPr>
          <w:i w:val="1"/>
          <w:iCs w:val="1"/>
          <w:color w:val="333333"/>
          <w:rPrChange w:author="Will Norris" w:date="2016-04-03T22:16:33.6922668" w:id="2005288944">
            <w:rPr>
              <w:i/>
              <w:color w:val="333333"/>
            </w:rPr>
          </w:rPrChange>
        </w:rPr>
        <w:t>,</w:t>
      </w:r>
      <w:r>
        <w:rPr>
          <w:color w:val="333333"/>
        </w:rPr>
        <w:t xml:space="preserve"> has long been used to teach children about discrimination. </w:t>
      </w:r>
      <w:r>
        <w:rPr>
          <w:color w:val="333333"/>
          <w:sz w:val="20"/>
          <w:szCs w:val="20"/>
        </w:rPr>
        <w:t xml:space="preserve">At first the elitist star-belly </w:t>
      </w:r>
      <w:r>
        <w:rPr>
          <w:color w:val="333333"/>
          <w:sz w:val="20"/>
          <w:szCs w:val="20"/>
        </w:rPr>
        <w:t>sneetches</w:t>
      </w:r>
      <w:r>
        <w:rPr>
          <w:color w:val="333333"/>
          <w:sz w:val="20"/>
          <w:szCs w:val="20"/>
        </w:rPr>
        <w:t xml:space="preserve"> go to great lengths to exclude their plain-bellied counterparts, saying things like </w:t>
      </w:r>
      <w:r w:rsidRPr="7A8F03CC">
        <w:rPr>
          <w:b w:val="1"/>
          <w:bCs w:val="1"/>
          <w:color w:val="333333"/>
          <w:sz w:val="20"/>
          <w:szCs w:val="20"/>
          <w:rPrChange w:author="Will Norris" w:date="2016-04-03T22:16:33.6922668" w:id="758572895">
            <w:rPr>
              <w:b/>
              <w:color w:val="333333"/>
              <w:sz w:val="20"/>
              <w:szCs w:val="20"/>
            </w:rPr>
          </w:rPrChange>
        </w:rPr>
        <w:t xml:space="preserve">“We’ll have nothing to do with the Plain-Belly sort!” </w:t>
      </w:r>
      <w:r>
        <w:rPr>
          <w:color w:val="333333"/>
          <w:sz w:val="20"/>
          <w:szCs w:val="20"/>
        </w:rPr>
        <w:t xml:space="preserve">But in the end they realize that they have much in common, and the stars are just a detail. They celebrate their abundant </w:t>
      </w:r>
      <w:commentRangeStart w:id="0"/>
      <w:r>
        <w:rPr>
          <w:color w:val="333333"/>
          <w:sz w:val="20"/>
          <w:szCs w:val="20"/>
        </w:rPr>
        <w:t>similarities</w:t>
      </w:r>
      <w:commentRangeEnd w:id="0"/>
      <w:r w:rsidR="00605798">
        <w:rPr>
          <w:rStyle w:val="CommentReference"/>
        </w:rPr>
        <w:commentReference w:id="0"/>
      </w:r>
      <w:r>
        <w:rPr>
          <w:color w:val="333333"/>
          <w:sz w:val="20"/>
          <w:szCs w:val="20"/>
        </w:rPr>
        <w:t>, rather than dwelling on their trivial differences, and everyone ends up gaining.</w:t>
      </w:r>
    </w:p>
    <w:p w:rsidR="00A4663E" w:rsidRDefault="00A4663E" w14:paraId="741DECBC" w14:textId="77777777">
      <w:pPr>
        <w:spacing w:line="314" w:lineRule="auto"/>
      </w:pPr>
    </w:p>
    <w:p w:rsidR="00A4663E" w:rsidRDefault="00A95B40" w14:paraId="3B0FEDAB" w14:textId="1EFDF436" w14:noSpellErr="1">
      <w:pPr>
        <w:spacing w:after="240" w:line="314" w:lineRule="auto"/>
      </w:pPr>
      <w:r>
        <w:rPr>
          <w:color w:val="333333"/>
          <w:sz w:val="20"/>
          <w:szCs w:val="20"/>
        </w:rPr>
        <w:t xml:space="preserve">Like the </w:t>
      </w:r>
      <w:r>
        <w:rPr>
          <w:color w:val="333333"/>
          <w:sz w:val="20"/>
          <w:szCs w:val="20"/>
        </w:rPr>
        <w:t>Sneetches</w:t>
      </w:r>
      <w:r>
        <w:rPr>
          <w:color w:val="333333"/>
          <w:sz w:val="20"/>
          <w:szCs w:val="20"/>
        </w:rPr>
        <w:t>, we are constantly “</w:t>
      </w:r>
      <w:r>
        <w:rPr>
          <w:color w:val="333333"/>
          <w:sz w:val="20"/>
          <w:szCs w:val="20"/>
        </w:rPr>
        <w:t>othering</w:t>
      </w:r>
      <w:r>
        <w:rPr>
          <w:color w:val="333333"/>
          <w:sz w:val="20"/>
          <w:szCs w:val="20"/>
        </w:rPr>
        <w:t xml:space="preserve">” fellow humans along divides of race, gender, class, politics, religion, sports-- the list could fill this whole column. We all do this, and it can be useful in defining our sense of self. We Tufts students are proud of our school and glad we don’t go to stuffy old Harvard (or at least that’s what we tell ourselves). This summer, many of us will cheer on the USA when it competes against other countries in the </w:t>
      </w:r>
      <w:r w:rsidR="00605798">
        <w:rPr>
          <w:color w:val="333333"/>
          <w:sz w:val="20"/>
          <w:szCs w:val="20"/>
        </w:rPr>
        <w:t>Olympics</w:t>
      </w:r>
      <w:r>
        <w:rPr>
          <w:color w:val="333333"/>
          <w:sz w:val="20"/>
          <w:szCs w:val="20"/>
        </w:rPr>
        <w:t xml:space="preserve">. But what happens when these divides cause us to demonize others and overlook their humanity? A timely example is </w:t>
      </w:r>
      <w:commentRangeStart w:id="2054847153"/>
      <w:r>
        <w:rPr>
          <w:color w:val="333333"/>
          <w:sz w:val="20"/>
          <w:szCs w:val="20"/>
        </w:rPr>
        <w:t xml:space="preserve">that of the refugee</w:t>
      </w:r>
      <w:commentRangeEnd w:id="2054847153"/>
      <w:r>
        <w:rPr>
          <w:rStyle w:val="CommentReference"/>
        </w:rPr>
        <w:commentReference w:id="2054847153"/>
      </w:r>
      <w:r>
        <w:rPr>
          <w:color w:val="333333"/>
          <w:sz w:val="20"/>
          <w:szCs w:val="20"/>
        </w:rPr>
        <w:t xml:space="preserve">. </w:t>
      </w:r>
    </w:p>
    <w:p w:rsidR="00A4663E" w:rsidRDefault="00A95B40" w14:paraId="6D1D9F3F" w14:textId="77777777" w14:noSpellErr="1">
      <w:pPr>
        <w:spacing w:after="240" w:line="314" w:lineRule="auto"/>
      </w:pPr>
      <w:r>
        <w:rPr>
          <w:color w:val="333333"/>
          <w:sz w:val="20"/>
          <w:szCs w:val="20"/>
        </w:rPr>
        <w:t xml:space="preserve">An opportunity presented itself for me to go to Greece and meet </w:t>
      </w:r>
      <w:commentRangeStart w:id="1"/>
      <w:r>
        <w:rPr>
          <w:color w:val="333333"/>
          <w:sz w:val="20"/>
          <w:szCs w:val="20"/>
        </w:rPr>
        <w:t xml:space="preserve">some </w:t>
      </w:r>
      <w:commentRangeEnd w:id="1"/>
      <w:r w:rsidR="00605798">
        <w:rPr>
          <w:rStyle w:val="CommentReference"/>
        </w:rPr>
        <w:commentReference w:id="1"/>
      </w:r>
      <w:r>
        <w:rPr>
          <w:color w:val="333333"/>
          <w:sz w:val="20"/>
          <w:szCs w:val="20"/>
        </w:rPr>
        <w:t>refugees from countries including Syria, Afghanistan, and Pakistan. I was excited, but also admittedly a bit afraid of the unknown. I had been warned to be careful, because ISIS might be hiding among the refugees. I was uncertain about whether we could communicate through language and cultural divides. I didn’t know if I would have much to talk about anyway, since I come from a different continent, speak a different language, and would most likely have different religious beliefs.</w:t>
      </w:r>
    </w:p>
    <w:p w:rsidR="00A4663E" w:rsidRDefault="00A95B40" w14:paraId="247323D5" w14:textId="77777777" w14:noSpellErr="1">
      <w:pPr>
        <w:spacing w:after="240" w:line="314" w:lineRule="auto"/>
      </w:pPr>
      <w:r>
        <w:rPr>
          <w:color w:val="333333"/>
          <w:sz w:val="20"/>
          <w:szCs w:val="20"/>
        </w:rPr>
        <w:t xml:space="preserve">Where I anticipated cultural divides, instead I found people who were warmly welcoming me into their spaces and offering me food and tea. I was a comfortable tourist with free mobility, and many of them had spent their life savings on </w:t>
      </w:r>
      <w:proofErr w:type="gramStart"/>
      <w:r>
        <w:rPr>
          <w:color w:val="333333"/>
          <w:sz w:val="20"/>
          <w:szCs w:val="20"/>
        </w:rPr>
        <w:t>a harsh journey thousands of miles</w:t>
      </w:r>
      <w:proofErr w:type="gramEnd"/>
      <w:r>
        <w:rPr>
          <w:color w:val="333333"/>
          <w:sz w:val="20"/>
          <w:szCs w:val="20"/>
        </w:rPr>
        <w:t xml:space="preserve"> from their homes to a place where they were confined </w:t>
      </w:r>
      <w:commentRangeStart w:id="546986369"/>
      <w:r>
        <w:rPr>
          <w:color w:val="333333"/>
          <w:sz w:val="20"/>
          <w:szCs w:val="20"/>
        </w:rPr>
        <w:t xml:space="preserve">until further notice</w:t>
      </w:r>
      <w:commentRangeEnd w:id="546986369"/>
      <w:r>
        <w:rPr>
          <w:rStyle w:val="CommentReference"/>
        </w:rPr>
        <w:commentReference w:id="546986369"/>
      </w:r>
      <w:r>
        <w:rPr>
          <w:color w:val="333333"/>
          <w:sz w:val="20"/>
          <w:szCs w:val="20"/>
        </w:rPr>
        <w:t xml:space="preserve">, and </w:t>
      </w:r>
      <w:r w:rsidRPr="3798A08A">
        <w:rPr>
          <w:i w:val="1"/>
          <w:iCs w:val="1"/>
          <w:color w:val="333333"/>
          <w:sz w:val="20"/>
          <w:szCs w:val="20"/>
          <w:rPrChange w:author="Will Norris" w:date="2016-04-03T21:53:51.0436201" w:id="844661524">
            <w:rPr>
              <w:i/>
              <w:color w:val="333333"/>
              <w:sz w:val="20"/>
              <w:szCs w:val="20"/>
            </w:rPr>
          </w:rPrChange>
        </w:rPr>
        <w:t>they</w:t>
      </w:r>
      <w:r>
        <w:rPr>
          <w:color w:val="333333"/>
          <w:sz w:val="20"/>
          <w:szCs w:val="20"/>
        </w:rPr>
        <w:t xml:space="preserve"> were offering </w:t>
      </w:r>
      <w:r w:rsidRPr="3798A08A">
        <w:rPr>
          <w:i w:val="1"/>
          <w:iCs w:val="1"/>
          <w:color w:val="333333"/>
          <w:sz w:val="20"/>
          <w:szCs w:val="20"/>
          <w:rPrChange w:author="Will Norris" w:date="2016-04-03T21:53:51.0436201" w:id="1913444707">
            <w:rPr>
              <w:i/>
              <w:color w:val="333333"/>
              <w:sz w:val="20"/>
              <w:szCs w:val="20"/>
            </w:rPr>
          </w:rPrChange>
        </w:rPr>
        <w:t>me</w:t>
      </w:r>
      <w:r>
        <w:rPr>
          <w:color w:val="333333"/>
          <w:sz w:val="20"/>
          <w:szCs w:val="20"/>
        </w:rPr>
        <w:t xml:space="preserve"> tea. </w:t>
      </w:r>
      <w:commentRangeStart w:id="2"/>
      <w:r>
        <w:rPr>
          <w:color w:val="333333"/>
          <w:sz w:val="20"/>
          <w:szCs w:val="20"/>
        </w:rPr>
        <w:t xml:space="preserve">They </w:t>
      </w:r>
      <w:commentRangeEnd w:id="2"/>
      <w:r w:rsidR="00605798">
        <w:rPr>
          <w:rStyle w:val="CommentReference"/>
        </w:rPr>
        <w:commentReference w:id="2"/>
      </w:r>
      <w:r>
        <w:rPr>
          <w:color w:val="333333"/>
          <w:sz w:val="20"/>
          <w:szCs w:val="20"/>
        </w:rPr>
        <w:t xml:space="preserve">had sacrificed every bit of normalcy in their lives in order to escape danger, and they were concerned about my comfort. </w:t>
      </w:r>
    </w:p>
    <w:p w:rsidR="00A4663E" w:rsidRDefault="00A95B40" w14:paraId="7032643D" w14:textId="46576E6B" w14:noSpellErr="1">
      <w:pPr>
        <w:spacing w:after="240" w:line="314" w:lineRule="auto"/>
      </w:pPr>
      <w:r>
        <w:rPr>
          <w:color w:val="333333"/>
          <w:sz w:val="20"/>
          <w:szCs w:val="20"/>
        </w:rPr>
        <w:t xml:space="preserve">We were wearing similar clothes, using the same iPhone apps, and sharing stories about our families. When I read the news at home, refugees had seemed very far away. I couldn’t bring myself to feel much more than the </w:t>
      </w:r>
      <w:commentRangeStart w:id="597266595"/>
      <w:r>
        <w:rPr>
          <w:color w:val="333333"/>
          <w:sz w:val="20"/>
          <w:szCs w:val="20"/>
        </w:rPr>
        <w:t xml:space="preserve">obligatory sympathy</w:t>
      </w:r>
      <w:commentRangeEnd w:id="597266595"/>
      <w:r>
        <w:rPr>
          <w:rStyle w:val="CommentReference"/>
        </w:rPr>
        <w:commentReference w:id="597266595"/>
      </w:r>
      <w:r>
        <w:rPr>
          <w:color w:val="333333"/>
          <w:sz w:val="20"/>
          <w:szCs w:val="20"/>
        </w:rPr>
        <w:t xml:space="preserve"> for their </w:t>
      </w:r>
      <w:commentRangeStart w:id="1010848768"/>
      <w:r>
        <w:rPr>
          <w:color w:val="333333"/>
          <w:sz w:val="20"/>
          <w:szCs w:val="20"/>
        </w:rPr>
        <w:t xml:space="preserve">displaced lives</w:t>
      </w:r>
      <w:commentRangeEnd w:id="1010848768"/>
      <w:r>
        <w:rPr>
          <w:rStyle w:val="CommentReference"/>
        </w:rPr>
        <w:commentReference w:id="1010848768"/>
      </w:r>
      <w:r>
        <w:rPr>
          <w:color w:val="333333"/>
          <w:sz w:val="20"/>
          <w:szCs w:val="20"/>
        </w:rPr>
        <w:t xml:space="preserve">. </w:t>
      </w:r>
      <w:commentRangeStart w:id="153323690"/>
      <w:r>
        <w:rPr>
          <w:color w:val="333333"/>
          <w:sz w:val="20"/>
          <w:szCs w:val="20"/>
        </w:rPr>
        <w:t xml:space="preserve">Through my lack of empathy, I was living </w:t>
      </w:r>
      <w:del w:author="Maya Pace" w:date="2016-04-02T23:09:00Z" w:id="3">
        <w:r w:rsidDel="00605798">
          <w:rPr>
            <w:color w:val="333333"/>
            <w:sz w:val="20"/>
            <w:szCs w:val="20"/>
          </w:rPr>
          <w:delText>complicitly</w:delText>
        </w:r>
      </w:del>
      <w:ins w:author="Maya Pace" w:date="2016-04-02T23:09:00Z" w:id="4">
        <w:r w:rsidR="00605798">
          <w:rPr>
            <w:color w:val="333333"/>
            <w:sz w:val="20"/>
            <w:szCs w:val="20"/>
          </w:rPr>
          <w:t>complicity</w:t>
        </w:r>
      </w:ins>
      <w:r>
        <w:rPr>
          <w:color w:val="333333"/>
          <w:sz w:val="20"/>
          <w:szCs w:val="20"/>
        </w:rPr>
        <w:t xml:space="preserve"> as a star-bellied </w:t>
      </w:r>
      <w:r>
        <w:rPr>
          <w:color w:val="333333"/>
          <w:sz w:val="20"/>
          <w:szCs w:val="20"/>
        </w:rPr>
        <w:t>sneetch</w:t>
      </w:r>
      <w:r>
        <w:rPr>
          <w:color w:val="333333"/>
          <w:sz w:val="20"/>
          <w:szCs w:val="20"/>
        </w:rPr>
        <w:t xml:space="preserve">, scoffing at the thought of </w:t>
      </w:r>
      <w:r>
        <w:rPr>
          <w:color w:val="333333"/>
          <w:sz w:val="20"/>
          <w:szCs w:val="20"/>
        </w:rPr>
        <w:t>sneetches</w:t>
      </w:r>
      <w:r>
        <w:rPr>
          <w:color w:val="333333"/>
          <w:sz w:val="20"/>
          <w:szCs w:val="20"/>
        </w:rPr>
        <w:t xml:space="preserve"> with plain bellies.</w:t>
      </w:r>
      <w:commentRangeEnd w:id="153323690"/>
      <w:r>
        <w:rPr>
          <w:rStyle w:val="CommentReference"/>
        </w:rPr>
        <w:commentReference w:id="153323690"/>
      </w:r>
      <w:r>
        <w:rPr>
          <w:color w:val="333333"/>
          <w:sz w:val="20"/>
          <w:szCs w:val="20"/>
        </w:rPr>
        <w:t xml:space="preserve"> </w:t>
      </w:r>
      <w:commentRangeStart w:id="762964003"/>
      <w:r>
        <w:rPr>
          <w:color w:val="333333"/>
          <w:sz w:val="20"/>
          <w:szCs w:val="20"/>
        </w:rPr>
        <w:t xml:space="preserve">In person, our shared humanity prevailed, </w:t>
      </w:r>
      <w:commentRangeStart w:id="5"/>
      <w:r>
        <w:rPr>
          <w:color w:val="333333"/>
          <w:sz w:val="20"/>
          <w:szCs w:val="20"/>
        </w:rPr>
        <w:t>and I wanted to help in any way I could</w:t>
      </w:r>
      <w:commentRangeEnd w:id="5"/>
      <w:r w:rsidR="00605798">
        <w:rPr>
          <w:rStyle w:val="CommentReference"/>
        </w:rPr>
        <w:commentReference w:id="5"/>
      </w:r>
      <w:commentRangeEnd w:id="762964003"/>
      <w:r>
        <w:rPr>
          <w:rStyle w:val="CommentReference"/>
        </w:rPr>
        <w:commentReference w:id="762964003"/>
      </w:r>
      <w:r>
        <w:rPr>
          <w:color w:val="333333"/>
          <w:sz w:val="20"/>
          <w:szCs w:val="20"/>
        </w:rPr>
        <w:t>.</w:t>
      </w:r>
    </w:p>
    <w:p w:rsidR="00A4663E" w:rsidRDefault="00A95B40" w14:paraId="583C6B66" w14:textId="151A30C7" w14:noSpellErr="1">
      <w:pPr>
        <w:spacing w:after="240" w:line="314" w:lineRule="auto"/>
      </w:pPr>
      <w:r>
        <w:rPr>
          <w:color w:val="333333"/>
          <w:sz w:val="20"/>
          <w:szCs w:val="20"/>
        </w:rPr>
        <w:t xml:space="preserve">One way to contribute was to play games with children, since most parents were exhausted and preoccupied with worries about their family’s futures, and children had few toys. I was </w:t>
      </w:r>
      <w:commentRangeStart w:id="6"/>
      <w:r>
        <w:rPr>
          <w:color w:val="333333"/>
          <w:sz w:val="20"/>
          <w:szCs w:val="20"/>
        </w:rPr>
        <w:t xml:space="preserve">overwhelmed </w:t>
      </w:r>
      <w:commentRangeEnd w:id="6"/>
      <w:r w:rsidR="00605798">
        <w:rPr>
          <w:rStyle w:val="CommentReference"/>
        </w:rPr>
        <w:commentReference w:id="6"/>
      </w:r>
      <w:r>
        <w:rPr>
          <w:color w:val="333333"/>
          <w:sz w:val="20"/>
          <w:szCs w:val="20"/>
        </w:rPr>
        <w:t xml:space="preserve">by the children’s willingness to set aside the horrors they had seen and play pretend. I pretended to be an alligator, and they ran in circles around me laughing. If I stood still for a second, I became their jungle gym. We didn’t speak a common language, but they made heart shapes with their hands and directed </w:t>
      </w:r>
      <w:r>
        <w:rPr>
          <w:color w:val="333333"/>
          <w:sz w:val="20"/>
          <w:szCs w:val="20"/>
        </w:rPr>
        <w:lastRenderedPageBreak/>
        <w:t>them toward me. They picked dandelions from the parking lot where they lived and gave them to me. I wondered if these innocent, adorable children even kn</w:t>
      </w:r>
      <w:ins w:author="Maya Pace" w:date="2016-04-02T23:11:00Z" w:id="7">
        <w:r w:rsidR="00605798">
          <w:rPr>
            <w:color w:val="333333"/>
            <w:sz w:val="20"/>
            <w:szCs w:val="20"/>
          </w:rPr>
          <w:t>e</w:t>
        </w:r>
      </w:ins>
      <w:del w:author="Maya Pace" w:date="2016-04-02T23:11:00Z" w:id="8">
        <w:r w:rsidDel="00605798">
          <w:rPr>
            <w:color w:val="333333"/>
            <w:sz w:val="20"/>
            <w:szCs w:val="20"/>
          </w:rPr>
          <w:delText>o</w:delText>
        </w:r>
      </w:del>
      <w:r>
        <w:rPr>
          <w:color w:val="333333"/>
          <w:sz w:val="20"/>
          <w:szCs w:val="20"/>
        </w:rPr>
        <w:t>w what was happening to their families.</w:t>
      </w:r>
    </w:p>
    <w:p w:rsidR="00A4663E" w:rsidRDefault="00A95B40" w14:paraId="20F10FFC" w14:textId="77777777" w14:noSpellErr="1">
      <w:pPr>
        <w:spacing w:after="240" w:line="314" w:lineRule="auto"/>
      </w:pPr>
      <w:r>
        <w:rPr>
          <w:color w:val="333333"/>
          <w:sz w:val="20"/>
          <w:szCs w:val="20"/>
        </w:rPr>
        <w:t>That question was soon answered. One girl showed me pictures she had drawn, and among them was a drawing of ISIS and Taliban soldiers with bloodied knives and severed heads. When we made paper airplanes, one child made a paper gun and pretended to shoot the others. I wondered how these subconscious wounds would manifest when these children are my age.</w:t>
      </w:r>
    </w:p>
    <w:p w:rsidR="00A4663E" w:rsidRDefault="00A95B40" w14:paraId="5AFEE78C" w14:textId="77777777">
      <w:pPr>
        <w:spacing w:after="240" w:line="314" w:lineRule="auto"/>
      </w:pPr>
      <w:r>
        <w:rPr>
          <w:color w:val="333333"/>
          <w:sz w:val="20"/>
          <w:szCs w:val="20"/>
        </w:rPr>
        <w:t xml:space="preserve">One father asked that I help spread the story of his ten-year-old daughter, </w:t>
      </w:r>
      <w:proofErr w:type="spellStart"/>
      <w:r>
        <w:rPr>
          <w:color w:val="333333"/>
          <w:sz w:val="20"/>
          <w:szCs w:val="20"/>
        </w:rPr>
        <w:t>Fiza</w:t>
      </w:r>
      <w:proofErr w:type="spellEnd"/>
      <w:r>
        <w:rPr>
          <w:color w:val="333333"/>
          <w:sz w:val="20"/>
          <w:szCs w:val="20"/>
        </w:rPr>
        <w:t xml:space="preserve">, and I promised I would. </w:t>
      </w:r>
      <w:proofErr w:type="spellStart"/>
      <w:r>
        <w:rPr>
          <w:color w:val="333333"/>
          <w:sz w:val="20"/>
          <w:szCs w:val="20"/>
        </w:rPr>
        <w:t>Fiza</w:t>
      </w:r>
      <w:proofErr w:type="spellEnd"/>
      <w:r>
        <w:rPr>
          <w:color w:val="333333"/>
          <w:sz w:val="20"/>
          <w:szCs w:val="20"/>
        </w:rPr>
        <w:t xml:space="preserve"> said that when her parents asked her what she wanted to be when she grew up, she said she wanted to be a doctor. However, their family wasn’t safe in their home country, Iran, so they immigrated illegally to Greece. Now, in Greece, the walls had </w:t>
      </w:r>
      <w:commentRangeStart w:id="1950159535"/>
      <w:r>
        <w:rPr>
          <w:color w:val="333333"/>
          <w:sz w:val="20"/>
          <w:szCs w:val="20"/>
        </w:rPr>
        <w:t xml:space="preserve">closed around them</w:t>
      </w:r>
      <w:commentRangeEnd w:id="1950159535"/>
      <w:r>
        <w:rPr>
          <w:rStyle w:val="CommentReference"/>
        </w:rPr>
        <w:commentReference w:id="1950159535"/>
      </w:r>
      <w:r>
        <w:rPr>
          <w:color w:val="333333"/>
          <w:sz w:val="20"/>
          <w:szCs w:val="20"/>
        </w:rPr>
        <w:t xml:space="preserve">. All she wanted was a home where she could study to become a doctor.</w:t>
      </w:r>
    </w:p>
    <w:p w:rsidR="00A4663E" w:rsidRDefault="00A95B40" w14:paraId="0005DE20" w14:textId="77777777">
      <w:pPr>
        <w:spacing w:after="240" w:line="314" w:lineRule="auto"/>
      </w:pPr>
      <w:proofErr w:type="spellStart"/>
      <w:r>
        <w:rPr>
          <w:color w:val="333333"/>
          <w:sz w:val="20"/>
          <w:szCs w:val="20"/>
        </w:rPr>
        <w:t>Fiza’s</w:t>
      </w:r>
      <w:proofErr w:type="spellEnd"/>
      <w:r>
        <w:rPr>
          <w:color w:val="333333"/>
          <w:sz w:val="20"/>
          <w:szCs w:val="20"/>
        </w:rPr>
        <w:t xml:space="preserve"> grandfather was killed by the Taliban. While she told me her story, her mother was in the hospital. </w:t>
      </w:r>
      <w:proofErr w:type="spellStart"/>
      <w:r>
        <w:rPr>
          <w:color w:val="333333"/>
          <w:sz w:val="20"/>
          <w:szCs w:val="20"/>
        </w:rPr>
        <w:t>Fiza</w:t>
      </w:r>
      <w:proofErr w:type="spellEnd"/>
      <w:r>
        <w:rPr>
          <w:color w:val="333333"/>
          <w:sz w:val="20"/>
          <w:szCs w:val="20"/>
        </w:rPr>
        <w:t xml:space="preserve"> would soon have a new sibling. Her mother had been pregnant with twins, but one died in the womb while making the journey to Greece.</w:t>
      </w:r>
    </w:p>
    <w:p w:rsidR="00A4663E" w:rsidRDefault="00A95B40" w14:paraId="7C271331" w14:textId="28CE05CE" w14:noSpellErr="1">
      <w:pPr>
        <w:spacing w:after="240" w:line="314" w:lineRule="auto"/>
      </w:pPr>
      <w:r>
        <w:rPr>
          <w:color w:val="333333"/>
          <w:sz w:val="20"/>
          <w:szCs w:val="20"/>
        </w:rPr>
        <w:t xml:space="preserve">After I left I continued to think about these </w:t>
      </w:r>
      <w:del w:author="Maya Pace" w:date="2016-04-02T23:12:00Z" w:id="9">
        <w:r w:rsidDel="00605798">
          <w:rPr>
            <w:color w:val="333333"/>
            <w:sz w:val="20"/>
            <w:szCs w:val="20"/>
          </w:rPr>
          <w:delText xml:space="preserve">sweet, adorable </w:delText>
        </w:r>
      </w:del>
      <w:r>
        <w:rPr>
          <w:color w:val="333333"/>
          <w:sz w:val="20"/>
          <w:szCs w:val="20"/>
        </w:rPr>
        <w:t xml:space="preserve">children who were caught in the middle of </w:t>
      </w:r>
      <w:commentRangeStart w:id="10"/>
      <w:r>
        <w:rPr>
          <w:color w:val="333333"/>
          <w:sz w:val="20"/>
          <w:szCs w:val="20"/>
        </w:rPr>
        <w:t>religious persecution</w:t>
      </w:r>
      <w:commentRangeEnd w:id="10"/>
      <w:r w:rsidR="00605798">
        <w:rPr>
          <w:rStyle w:val="CommentReference"/>
        </w:rPr>
        <w:commentReference w:id="10"/>
      </w:r>
      <w:r>
        <w:rPr>
          <w:color w:val="333333"/>
          <w:sz w:val="20"/>
          <w:szCs w:val="20"/>
        </w:rPr>
        <w:t>. I thought about my grandmother, who immigrated to the US to flee persecution from the Nazis at the same age as those children. Her relatives had literally been forced to wear stars. These families who had made it to Greece were doing everything possible to protect themselves and create a better life for their children. The stars on our bellies disappeared. Our shared humanity emerged.</w:t>
      </w:r>
    </w:p>
    <w:p w:rsidR="00A4663E" w:rsidRDefault="00A95B40" w14:paraId="02182708" w14:textId="77777777" w14:noSpellErr="1">
      <w:pPr>
        <w:spacing w:after="240" w:line="314" w:lineRule="auto"/>
      </w:pPr>
      <w:r>
        <w:rPr>
          <w:color w:val="333333"/>
          <w:sz w:val="20"/>
          <w:szCs w:val="20"/>
        </w:rPr>
        <w:t>Seuss’s book ends on an inspiring note.</w:t>
      </w:r>
    </w:p>
    <w:p w:rsidR="00A4663E" w:rsidRDefault="00A95B40" w14:paraId="739E1247" w14:textId="3805EDD7">
      <w:pPr>
        <w:spacing w:after="240" w:line="314" w:lineRule="auto"/>
      </w:pPr>
      <w:r w:rsidRPr="7A8F03CC">
        <w:rPr>
          <w:b w:val="1"/>
          <w:bCs w:val="1"/>
          <w:color w:val="333333"/>
          <w:rPrChange w:author="Will Norris" w:date="2016-04-03T22:16:33.6922668" w:id="1390506869">
            <w:rPr>
              <w:b/>
              <w:color w:val="333333"/>
            </w:rPr>
          </w:rPrChange>
        </w:rPr>
        <w:t xml:space="preserve">“[That] day they decided that </w:t>
      </w:r>
      <w:r w:rsidRPr="7A8F03CC">
        <w:rPr>
          <w:b w:val="1"/>
          <w:bCs w:val="1"/>
          <w:color w:val="333333"/>
          <w:rPrChange w:author="Will Norris" w:date="2016-04-03T22:16:33.6922668" w:id="1206783203">
            <w:rPr>
              <w:b/>
              <w:color w:val="333333"/>
            </w:rPr>
          </w:rPrChange>
        </w:rPr>
        <w:t>Sneetches</w:t>
      </w:r>
      <w:r w:rsidRPr="7A8F03CC">
        <w:rPr>
          <w:b w:val="1"/>
          <w:bCs w:val="1"/>
          <w:color w:val="333333"/>
          <w:rPrChange w:author="Will Norris" w:date="2016-04-03T22:16:33.6922668" w:id="2139321140">
            <w:rPr>
              <w:b/>
              <w:color w:val="333333"/>
            </w:rPr>
          </w:rPrChange>
        </w:rPr>
        <w:t xml:space="preserve"> are </w:t>
      </w:r>
      <w:r w:rsidRPr="7A8F03CC">
        <w:rPr>
          <w:b w:val="1"/>
          <w:bCs w:val="1"/>
          <w:color w:val="333333"/>
          <w:rPrChange w:author="Will Norris" w:date="2016-04-03T22:16:33.6922668" w:id="827602215">
            <w:rPr>
              <w:b/>
              <w:color w:val="333333"/>
            </w:rPr>
          </w:rPrChange>
        </w:rPr>
        <w:t>Sneetches</w:t>
      </w:r>
      <w:del w:author="Maya Pace" w:date="2016-04-02T23:13:00Z" w:id="11">
        <w:r w:rsidDel="00605798">
          <w:rPr>
            <w:b/>
            <w:color w:val="333333"/>
          </w:rPr>
          <w:delText>.</w:delText>
        </w:r>
      </w:del>
      <w:ins w:author="Maya Pace" w:date="2016-04-02T23:13:00Z" w:id="12">
        <w:r w:rsidRPr="7A8F03CC" w:rsidR="00605798">
          <w:rPr>
            <w:b w:val="1"/>
            <w:bCs w:val="1"/>
            <w:color w:val="333333"/>
            <w:rPrChange w:author="Will Norris" w:date="2016-04-03T22:16:33.6922668" w:id="371419341">
              <w:rPr>
                <w:b/>
                <w:color w:val="333333"/>
              </w:rPr>
            </w:rPrChange>
          </w:rPr>
          <w:t>…</w:t>
        </w:r>
      </w:ins>
      <w:del w:author="Maya Pace" w:date="2016-04-02T23:13:00Z" w:id="13">
        <w:r w:rsidDel="00605798">
          <w:rPr>
            <w:b/>
            <w:color w:val="333333"/>
          </w:rPr>
          <w:delText xml:space="preserve"> And no kind of Sneetch is the best on the beaches. </w:delText>
        </w:r>
      </w:del>
      <w:r w:rsidRPr="7A8F03CC">
        <w:rPr>
          <w:b w:val="1"/>
          <w:bCs w:val="1"/>
          <w:color w:val="333333"/>
          <w:rPrChange w:author="Will Norris" w:date="2016-04-03T22:16:33.6922668" w:id="1514275934">
            <w:rPr>
              <w:b/>
              <w:color w:val="333333"/>
            </w:rPr>
          </w:rPrChange>
        </w:rPr>
        <w:t xml:space="preserve">That day, all the </w:t>
      </w:r>
      <w:r w:rsidRPr="7A8F03CC">
        <w:rPr>
          <w:b w:val="1"/>
          <w:bCs w:val="1"/>
          <w:color w:val="333333"/>
          <w:rPrChange w:author="Will Norris" w:date="2016-04-03T22:16:33.6922668" w:id="1267450187">
            <w:rPr>
              <w:b/>
              <w:color w:val="333333"/>
            </w:rPr>
          </w:rPrChange>
        </w:rPr>
        <w:t>Sneetches</w:t>
      </w:r>
      <w:r w:rsidRPr="7A8F03CC">
        <w:rPr>
          <w:b w:val="1"/>
          <w:bCs w:val="1"/>
          <w:color w:val="333333"/>
          <w:rPrChange w:author="Will Norris" w:date="2016-04-03T22:16:33.6922668" w:id="1906721266">
            <w:rPr>
              <w:b/>
              <w:color w:val="333333"/>
            </w:rPr>
          </w:rPrChange>
        </w:rPr>
        <w:t xml:space="preserve"> forgot about stars. And whether they had one, or not, upon </w:t>
      </w:r>
      <w:proofErr w:type="spellStart"/>
      <w:r w:rsidRPr="7A8F03CC">
        <w:rPr>
          <w:b w:val="1"/>
          <w:bCs w:val="1"/>
          <w:color w:val="333333"/>
          <w:rPrChange w:author="Will Norris" w:date="2016-04-03T22:16:33.6922668" w:id="110312306">
            <w:rPr>
              <w:b/>
              <w:color w:val="333333"/>
            </w:rPr>
          </w:rPrChange>
        </w:rPr>
        <w:t>thars</w:t>
      </w:r>
      <w:proofErr w:type="spellEnd"/>
      <w:r w:rsidRPr="7A8F03CC">
        <w:rPr>
          <w:b w:val="1"/>
          <w:bCs w:val="1"/>
          <w:color w:val="333333"/>
          <w:rPrChange w:author="Will Norris" w:date="2016-04-03T22:16:33.6922668" w:id="1116529869">
            <w:rPr>
              <w:b/>
              <w:color w:val="333333"/>
            </w:rPr>
          </w:rPrChange>
        </w:rPr>
        <w:t xml:space="preserve">." </w:t>
      </w:r>
    </w:p>
    <w:p w:rsidR="00A4663E" w:rsidRDefault="00A95B40" w14:paraId="12302CBA" w14:textId="77777777">
      <w:pPr>
        <w:spacing w:after="240" w:line="314" w:lineRule="auto"/>
        <w:rPr>
          <w:ins w:author="Maya Pace" w:date="2016-04-02T23:16:00Z" w:id="14"/>
          <w:color w:val="333333"/>
          <w:sz w:val="20"/>
          <w:szCs w:val="20"/>
        </w:rPr>
      </w:pPr>
      <w:r>
        <w:rPr>
          <w:color w:val="333333"/>
          <w:sz w:val="20"/>
          <w:szCs w:val="20"/>
        </w:rPr>
        <w:t xml:space="preserve">In our world, voices like Donald Trump reinforce divides and play off the fear many Americans have of the refugee, who seems far away, otherworldly, and dangerous. The United States is doing very little to help people like </w:t>
      </w:r>
      <w:proofErr w:type="spellStart"/>
      <w:r>
        <w:rPr>
          <w:color w:val="333333"/>
          <w:sz w:val="20"/>
          <w:szCs w:val="20"/>
        </w:rPr>
        <w:t>Fiza</w:t>
      </w:r>
      <w:proofErr w:type="spellEnd"/>
      <w:r>
        <w:rPr>
          <w:color w:val="333333"/>
          <w:sz w:val="20"/>
          <w:szCs w:val="20"/>
        </w:rPr>
        <w:t xml:space="preserve"> find a </w:t>
      </w:r>
      <w:commentRangeStart w:id="15"/>
      <w:r>
        <w:rPr>
          <w:color w:val="333333"/>
          <w:sz w:val="20"/>
          <w:szCs w:val="20"/>
        </w:rPr>
        <w:t>home</w:t>
      </w:r>
      <w:commentRangeEnd w:id="15"/>
      <w:r w:rsidR="00605798">
        <w:rPr>
          <w:rStyle w:val="CommentReference"/>
        </w:rPr>
        <w:commentReference w:id="15"/>
      </w:r>
      <w:r>
        <w:rPr>
          <w:color w:val="333333"/>
          <w:sz w:val="20"/>
          <w:szCs w:val="20"/>
        </w:rPr>
        <w:t>. I hope that in my lifetime, stars will continue to disappear and we will celebrate our shared humanity.</w:t>
      </w:r>
    </w:p>
    <w:p w:rsidR="00605798" w:rsidRDefault="00605798" w14:paraId="1B77EB26" w14:textId="77777777">
      <w:pPr>
        <w:spacing w:after="240" w:line="314" w:lineRule="auto"/>
        <w:rPr>
          <w:ins w:author="Maya Pace" w:date="2016-04-02T23:16:00Z" w:id="16"/>
          <w:color w:val="333333"/>
          <w:sz w:val="20"/>
          <w:szCs w:val="20"/>
        </w:rPr>
      </w:pPr>
    </w:p>
    <w:p w:rsidR="00605798" w:rsidRDefault="00605798" w14:paraId="6284C733" w14:textId="5B6DF324" w14:noSpellErr="1">
      <w:pPr>
        <w:spacing w:after="240" w:line="314" w:lineRule="auto"/>
        <w:rPr>
          <w:ins w:author="Maya Pace" w:date="2016-04-02T23:16:00Z" w:id="17"/>
          <w:color w:val="333333"/>
          <w:sz w:val="20"/>
          <w:szCs w:val="20"/>
        </w:rPr>
      </w:pPr>
      <w:ins w:author="Maya Pace" w:date="2016-04-02T23:16:00Z" w:id="18">
        <w:r>
          <w:rPr>
            <w:color w:val="333333"/>
            <w:sz w:val="20"/>
            <w:szCs w:val="20"/>
          </w:rPr>
          <w:t>Hey Jordan,</w:t>
        </w:r>
      </w:ins>
    </w:p>
    <w:p w:rsidR="00605798" w:rsidRDefault="00605798" w14:paraId="241588EB" w14:textId="36E7D515" w14:noSpellErr="1">
      <w:pPr>
        <w:spacing w:after="240" w:line="314" w:lineRule="auto"/>
        <w:rPr>
          <w:ins w:author="Maya Pace" w:date="2016-04-02T23:19:00Z" w:id="19"/>
          <w:color w:val="333333"/>
          <w:sz w:val="20"/>
          <w:szCs w:val="20"/>
        </w:rPr>
      </w:pPr>
      <w:ins w:author="Maya Pace" w:date="2016-04-02T23:16:00Z" w:id="20">
        <w:r>
          <w:rPr>
            <w:color w:val="333333"/>
            <w:sz w:val="20"/>
            <w:szCs w:val="20"/>
          </w:rPr>
          <w:t xml:space="preserve">As you know I think that humanizing </w:t>
        </w:r>
      </w:ins>
      <w:ins w:author="Maya Pace" w:date="2016-04-02T23:17:00Z" w:id="21">
        <w:r>
          <w:rPr>
            <w:color w:val="333333"/>
            <w:sz w:val="20"/>
            <w:szCs w:val="20"/>
          </w:rPr>
          <w:t>this crisis</w:t>
        </w:r>
        <w:r>
          <w:rPr>
            <w:color w:val="333333"/>
            <w:sz w:val="20"/>
            <w:szCs w:val="20"/>
          </w:rPr>
          <w:t xml:space="preserve"> </w:t>
        </w:r>
      </w:ins>
      <w:ins w:author="Maya Pace" w:date="2016-04-02T23:16:00Z" w:id="22">
        <w:r>
          <w:rPr>
            <w:color w:val="333333"/>
            <w:sz w:val="20"/>
            <w:szCs w:val="20"/>
          </w:rPr>
          <w:t>(as in trying to push back against lumping all refugees together into one dangerous/otherwise not ideal group) is important and also tricky</w:t>
        </w:r>
      </w:ins>
      <w:ins w:author="Maya Pace" w:date="2016-04-02T23:17:00Z" w:id="23">
        <w:r>
          <w:rPr>
            <w:color w:val="333333"/>
            <w:sz w:val="20"/>
            <w:szCs w:val="20"/>
          </w:rPr>
          <w:t xml:space="preserve">…I made some comments about specific words etc. where I think there might be a risk of equating experiences/sounding different than </w:t>
        </w:r>
      </w:ins>
      <w:ins w:author="Maya Pace" w:date="2016-04-02T23:18:00Z" w:id="24">
        <w:r>
          <w:rPr>
            <w:color w:val="333333"/>
            <w:sz w:val="20"/>
            <w:szCs w:val="20"/>
          </w:rPr>
          <w:t>I</w:t>
        </w:r>
      </w:ins>
      <w:ins w:author="Maya Pace" w:date="2016-04-02T23:17:00Z" w:id="25">
        <w:r>
          <w:rPr>
            <w:color w:val="333333"/>
            <w:sz w:val="20"/>
            <w:szCs w:val="20"/>
          </w:rPr>
          <w:t xml:space="preserve"> </w:t>
        </w:r>
      </w:ins>
      <w:ins w:author="Maya Pace" w:date="2016-04-02T23:18:00Z" w:id="26">
        <w:r>
          <w:rPr>
            <w:color w:val="333333"/>
            <w:sz w:val="20"/>
            <w:szCs w:val="20"/>
          </w:rPr>
          <w:t>think you are desirous of sounding! I think it might be worth exploring the question of the impact we had on their community when we were there</w:t>
        </w:r>
      </w:ins>
      <w:ins w:author="Maya Pace" w:date="2016-04-02T23:19:00Z" w:id="27">
        <w:r>
          <w:rPr>
            <w:color w:val="333333"/>
            <w:sz w:val="20"/>
            <w:szCs w:val="20"/>
          </w:rPr>
          <w:t>—</w:t>
        </w:r>
      </w:ins>
      <w:ins w:author="Maya Pace" w:date="2016-04-02T23:18:00Z" w:id="28">
        <w:r>
          <w:rPr>
            <w:color w:val="333333"/>
            <w:sz w:val="20"/>
            <w:szCs w:val="20"/>
          </w:rPr>
          <w:t xml:space="preserve">as </w:t>
        </w:r>
      </w:ins>
      <w:ins w:author="Maya Pace" w:date="2016-04-02T23:19:00Z" w:id="29">
        <w:r>
          <w:rPr>
            <w:color w:val="333333"/>
            <w:sz w:val="20"/>
            <w:szCs w:val="20"/>
          </w:rPr>
          <w:t xml:space="preserve">in was it problematic//we are able to prance in there and say hello while many people we met have no ability to even leave the detention center they </w:t>
        </w:r>
        <w:r>
          <w:rPr>
            <w:color w:val="333333"/>
            <w:sz w:val="20"/>
            <w:szCs w:val="20"/>
          </w:rPr>
          <w:lastRenderedPageBreak/>
          <w:t>are kept in…just a thought!</w:t>
        </w:r>
        <w:r>
          <w:rPr>
            <w:color w:val="333333"/>
            <w:sz w:val="20"/>
            <w:szCs w:val="20"/>
          </w:rPr>
          <w:br/>
        </w:r>
      </w:ins>
    </w:p>
    <w:p w:rsidR="00605798" w:rsidRDefault="00605798" w14:paraId="272E510B" w14:textId="3591AC70">
      <w:pPr>
        <w:spacing w:after="240" w:line="314" w:lineRule="auto"/>
      </w:pPr>
      <w:ins w:author="Maya Pace" w:date="2016-04-02T23:19:00Z" w:id="30">
        <w:r>
          <w:rPr>
            <w:color w:val="333333"/>
            <w:sz w:val="20"/>
            <w:szCs w:val="20"/>
          </w:rPr>
          <w:t>-Maya</w:t>
        </w:r>
      </w:ins>
      <w:bookmarkStart w:name="_GoBack" w:id="31"/>
      <w:bookmarkEnd w:id="31"/>
      <w:r>
        <w:br/>
      </w:r>
      <w:r>
        <w:br/>
      </w:r>
      <w:r>
        <w:br/>
      </w:r>
      <w:r>
        <w:br/>
      </w:r>
      <w:r>
        <w:br/>
      </w:r>
      <w:ins w:author="Will Norris" w:date="2016-04-03T22:16:33.6922668" w:id="925468274">
        <w:r w:rsidRPr="63B46D90" w:rsidR="7A8F03CC">
          <w:rPr>
            <w:color w:val="333333"/>
            <w:sz w:val="20"/>
            <w:szCs w:val="20"/>
            <w:rPrChange w:author="Will Norris" w:date="2016-04-03T22:06:37.0239184" w:id="806163374">
              <w:rPr/>
            </w:rPrChange>
          </w:rPr>
          <w:t>Hi Jordan--r</w:t>
        </w:r>
      </w:ins>
      <w:ins w:author="Will Norris" w:date="2016-04-03T22:06:37.0239184" w:id="1967013136">
        <w:r w:rsidRPr="63B46D90" w:rsidR="63B46D90">
          <w:rPr>
            <w:color w:val="333333"/>
            <w:sz w:val="20"/>
            <w:szCs w:val="20"/>
            <w:rPrChange w:author="Will Norris" w:date="2016-04-03T22:06:37.0239184" w:id="1109865700">
              <w:rPr/>
            </w:rPrChange>
          </w:rPr>
          <w:t>eally good start. A few comments: I think yo</w:t>
        </w:r>
      </w:ins>
      <w:ins w:author="Will Norris" w:date="2016-04-03T22:07:37.7837047" w:id="2084773203">
        <w:r w:rsidRPr="40792206" w:rsidR="40792206">
          <w:rPr>
            <w:color w:val="333333"/>
            <w:sz w:val="20"/>
            <w:szCs w:val="20"/>
            <w:rPrChange w:author="Will Norris" w:date="2016-04-03T22:07:37.7837047" w:id="869098163">
              <w:rPr/>
            </w:rPrChange>
          </w:rPr>
          <w:t xml:space="preserve">u should talk a little more about the c</w:t>
        </w:r>
      </w:ins>
      <w:ins w:author="Will Norris" w:date="2016-04-03T22:10:39.0056659" w:id="2129674504">
        <w:r w:rsidRPr="40792206" w:rsidR="71DB51BA">
          <w:rPr>
            <w:color w:val="333333"/>
            <w:sz w:val="20"/>
            <w:szCs w:val="20"/>
            <w:rPrChange w:author="Will Norris" w:date="2016-04-03T22:07:37.7837047" w:id="1635838199">
              <w:rPr/>
            </w:rPrChange>
          </w:rPr>
          <w:t xml:space="preserve">ontext/detail of</w:t>
        </w:r>
      </w:ins>
      <w:ins w:author="Will Norris" w:date="2016-04-03T22:07:37.7837047" w:id="636892450">
        <w:r w:rsidRPr="40792206" w:rsidR="40792206">
          <w:rPr>
            <w:color w:val="333333"/>
            <w:sz w:val="20"/>
            <w:szCs w:val="20"/>
            <w:rPrChange w:author="Will Norris" w:date="2016-04-03T22:07:37.7837047" w:id="598028061">
              <w:rPr/>
            </w:rPrChange>
          </w:rPr>
          <w:t xml:space="preserve"> your trip there – how you ended up going, what sort of place it was, what your official role was </w:t>
        </w:r>
        <w:r w:rsidRPr="40792206" w:rsidR="40792206">
          <w:rPr>
            <w:color w:val="333333"/>
            <w:sz w:val="20"/>
            <w:szCs w:val="20"/>
            <w:rPrChange w:author="Will Norris" w:date="2016-04-03T22:07:37.7837047" w:id="505209258">
              <w:rPr/>
            </w:rPrChange>
          </w:rPr>
          <w:t xml:space="preserve">etc</w:t>
        </w:r>
      </w:ins>
      <w:ins w:author="Will Norris" w:date="2016-04-03T22:08:38.3267406" w:id="32683634">
        <w:r w:rsidRPr="40792206" w:rsidR="3EBA7297">
          <w:rPr>
            <w:color w:val="333333"/>
            <w:sz w:val="20"/>
            <w:szCs w:val="20"/>
            <w:rPrChange w:author="Will Norris" w:date="2016-04-03T22:07:37.7837047" w:id="2085989854">
              <w:rPr/>
            </w:rPrChange>
          </w:rPr>
          <w:t xml:space="preserve">. You could also provide some detail</w:t>
        </w:r>
        <w:r w:rsidRPr="40792206" w:rsidR="3EBA7297">
          <w:rPr>
            <w:color w:val="333333"/>
            <w:sz w:val="20"/>
            <w:szCs w:val="20"/>
            <w:rPrChange w:author="Will Norris" w:date="2016-04-03T22:07:37.7837047" w:id="603535102">
              <w:rPr/>
            </w:rPrChange>
          </w:rPr>
          <w:t xml:space="preserve"> about Greece's </w:t>
        </w:r>
      </w:ins>
      <w:ins w:author="Will Norris" w:date="2016-04-03T22:13:40.5842234" w:id="21863244">
        <w:r w:rsidRPr="40792206" w:rsidR="676ED8F3">
          <w:rPr>
            <w:color w:val="333333"/>
            <w:sz w:val="20"/>
            <w:szCs w:val="20"/>
            <w:rPrChange w:author="Will Norris" w:date="2016-04-03T22:07:37.7837047" w:id="1210844173">
              <w:rPr/>
            </w:rPrChange>
          </w:rPr>
          <w:t xml:space="preserve">refugee</w:t>
        </w:r>
      </w:ins>
      <w:ins w:author="Will Norris" w:date="2016-04-03T22:08:38.3267406" w:id="864532177">
        <w:r w:rsidRPr="40792206" w:rsidR="3EBA7297">
          <w:rPr>
            <w:color w:val="333333"/>
            <w:sz w:val="20"/>
            <w:szCs w:val="20"/>
            <w:rPrChange w:author="Will Norris" w:date="2016-04-03T22:07:37.7837047" w:id="1440757742">
              <w:rPr/>
            </w:rPrChange>
          </w:rPr>
          <w:t xml:space="preserve"> policy in practice as you saw </w:t>
        </w:r>
      </w:ins>
      <w:ins w:author="Will Norris" w:date="2016-04-03T22:09:38.4188073" w:id="1548208517">
        <w:r w:rsidRPr="40792206" w:rsidR="3B3BDBCE">
          <w:rPr>
            <w:color w:val="333333"/>
            <w:sz w:val="20"/>
            <w:szCs w:val="20"/>
            <w:rPrChange w:author="Will Norris" w:date="2016-04-03T22:07:37.7837047" w:id="619800922">
              <w:rPr/>
            </w:rPrChange>
          </w:rPr>
          <w:t xml:space="preserve">it. I'd</w:t>
        </w:r>
        <w:r w:rsidRPr="40792206" w:rsidR="3B3BDBCE">
          <w:rPr>
            <w:color w:val="333333"/>
            <w:sz w:val="20"/>
            <w:szCs w:val="20"/>
            <w:rPrChange w:author="Will Norris" w:date="2016-04-03T22:07:37.7837047" w:id="1818822075">
              <w:rPr/>
            </w:rPrChange>
          </w:rPr>
          <w:t xml:space="preserve"> try to expa</w:t>
        </w:r>
      </w:ins>
      <w:ins w:author="Will Norris" w:date="2016-04-03T22:10:39.0056659" w:id="1892000547">
        <w:r w:rsidRPr="40792206" w:rsidR="71DB51BA">
          <w:rPr>
            <w:color w:val="333333"/>
            <w:sz w:val="20"/>
            <w:szCs w:val="20"/>
            <w:rPrChange w:author="Will Norris" w:date="2016-04-03T22:07:37.7837047" w:id="726728555">
              <w:rPr/>
            </w:rPrChange>
          </w:rPr>
          <w:t xml:space="preserve">nd on </w:t>
        </w:r>
      </w:ins>
      <w:ins w:author="Will Norris" w:date="2016-04-03T22:12:39.9766748" w:id="1843218441">
        <w:r w:rsidRPr="40792206" w:rsidR="252C5C68">
          <w:rPr>
            <w:color w:val="333333"/>
            <w:sz w:val="20"/>
            <w:szCs w:val="20"/>
            <w:rPrChange w:author="Will Norris" w:date="2016-04-03T22:07:37.7837047" w:id="171851301">
              <w:rPr/>
            </w:rPrChange>
          </w:rPr>
          <w:t xml:space="preserve">the reasons for the mistrust and fear of immigrants and how this mistrust and fear is manifested in terms of public op</w:t>
        </w:r>
      </w:ins>
      <w:ins w:author="Will Norris" w:date="2016-04-03T22:13:40.5842234" w:id="1666503296">
        <w:r w:rsidRPr="40792206" w:rsidR="676ED8F3">
          <w:rPr>
            <w:color w:val="333333"/>
            <w:sz w:val="20"/>
            <w:szCs w:val="20"/>
            <w:rPrChange w:author="Will Norris" w:date="2016-04-03T22:07:37.7837047" w:id="1181508282">
              <w:rPr/>
            </w:rPrChange>
          </w:rPr>
          <w:t xml:space="preserve">inion and </w:t>
        </w:r>
        <w:r w:rsidRPr="40792206" w:rsidR="676ED8F3">
          <w:rPr>
            <w:color w:val="333333"/>
            <w:sz w:val="20"/>
            <w:szCs w:val="20"/>
            <w:rPrChange w:author="Will Norris" w:date="2016-04-03T22:07:37.7837047" w:id="288120816">
              <w:rPr/>
            </w:rPrChange>
          </w:rPr>
          <w:t xml:space="preserve">governments' responses to </w:t>
        </w:r>
      </w:ins>
      <w:ins w:author="Will Norris" w:date="2016-04-03T22:14:41.3677805" w:id="2054456355">
        <w:r w:rsidRPr="40792206" w:rsidR="4CD8673D">
          <w:rPr>
            <w:color w:val="333333"/>
            <w:sz w:val="20"/>
            <w:szCs w:val="20"/>
            <w:rPrChange w:author="Will Norris" w:date="2016-04-03T22:07:37.7837047" w:id="1039389556">
              <w:rPr/>
            </w:rPrChange>
          </w:rPr>
          <w:t xml:space="preserve">the refugee crisis. What allows refugees to be humanized, and what prevents them from being humanized and therefore feared/reviled? </w:t>
        </w:r>
        <w:r w:rsidRPr="40792206" w:rsidR="4CD8673D">
          <w:rPr>
            <w:color w:val="333333"/>
            <w:sz w:val="20"/>
            <w:szCs w:val="20"/>
            <w:rPrChange w:author="Will Norris" w:date="2016-04-03T22:07:37.7837047" w:id="1763987352">
              <w:rPr/>
            </w:rPrChange>
          </w:rPr>
          <w:t xml:space="preserve"> </w:t>
        </w:r>
      </w:ins>
      <w:ins w:author="Will Norris" w:date="2016-04-03T22:15:35.8933084" w:id="491513274">
        <w:r w:rsidRPr="40792206" w:rsidR="2978D04C">
          <w:rPr>
            <w:color w:val="333333"/>
            <w:sz w:val="20"/>
            <w:szCs w:val="20"/>
            <w:rPrChange w:author="Will Norris" w:date="2016-04-03T22:07:37.7837047" w:id="1112801289">
              <w:rPr/>
            </w:rPrChange>
          </w:rPr>
          <w:t xml:space="preserve">(</w:t>
        </w:r>
      </w:ins>
      <w:ins w:author="Will Norris" w:date="2016-04-03T22:14:41.3677805" w:id="282433705">
        <w:r w:rsidRPr="40792206" w:rsidR="4CD8673D">
          <w:rPr>
            <w:color w:val="333333"/>
            <w:sz w:val="20"/>
            <w:szCs w:val="20"/>
            <w:rPrChange w:author="Will Norris" w:date="2016-04-03T22:07:37.7837047" w:id="2049925573">
              <w:rPr/>
            </w:rPrChange>
          </w:rPr>
          <w:t xml:space="preserve">Maybe talk to </w:t>
        </w:r>
      </w:ins>
      <w:ins w:author="Will Norris" w:date="2016-04-03T22:15:35.8933084" w:id="1877319361">
        <w:r w:rsidRPr="40792206" w:rsidR="2978D04C">
          <w:rPr>
            <w:color w:val="333333"/>
            <w:sz w:val="20"/>
            <w:szCs w:val="20"/>
            <w:rPrChange w:author="Will Norris" w:date="2016-04-03T22:07:37.7837047" w:id="1630988083">
              <w:rPr/>
            </w:rPrChange>
          </w:rPr>
          <w:t xml:space="preserve">a social psychology </w:t>
        </w:r>
        <w:r w:rsidRPr="40792206" w:rsidR="2978D04C">
          <w:rPr>
            <w:color w:val="333333"/>
            <w:sz w:val="20"/>
            <w:szCs w:val="20"/>
            <w:rPrChange w:author="Will Norris" w:date="2016-04-03T22:07:37.7837047" w:id="1015752744">
              <w:rPr/>
            </w:rPrChange>
          </w:rPr>
          <w:t xml:space="preserve">profe</w:t>
        </w:r>
        <w:r w:rsidRPr="40792206" w:rsidR="2978D04C">
          <w:rPr>
            <w:color w:val="333333"/>
            <w:sz w:val="20"/>
            <w:szCs w:val="20"/>
            <w:rPrChange w:author="Will Norris" w:date="2016-04-03T22:07:37.7837047" w:id="349859841">
              <w:rPr/>
            </w:rPrChange>
          </w:rPr>
          <w:t xml:space="preserve">ssor</w:t>
        </w:r>
        <w:r w:rsidRPr="40792206" w:rsidR="2978D04C">
          <w:rPr>
            <w:color w:val="333333"/>
            <w:sz w:val="20"/>
            <w:szCs w:val="20"/>
            <w:rPrChange w:author="Will Norris" w:date="2016-04-03T22:07:37.7837047" w:id="1500119929">
              <w:rPr/>
            </w:rPrChange>
          </w:rPr>
          <w:t xml:space="preserve"> about this.) </w:t>
        </w:r>
      </w:ins>
      <w:r>
        <w:br/>
      </w:r>
      <w:ins w:author="Will Norris" w:date="2016-04-03T22:16:33.6922668" w:id="903362989">
        <w:r w:rsidRPr="7A8F03CC" w:rsidR="7A8F03CC">
          <w:rPr>
            <w:color w:val="333333"/>
            <w:sz w:val="20"/>
            <w:szCs w:val="20"/>
            <w:rPrChange w:author="Will Norris" w:date="2016-04-03T22:16:33.6922668" w:id="1925688377">
              <w:rPr/>
            </w:rPrChange>
          </w:rPr>
          <w:t>- Will</w:t>
        </w:r>
      </w:ins>
    </w:p>
    <w:sectPr w:rsidR="00605798">
      <w:sectPrChange w:author="Will Norris" w:date="2016-04-03T21:52:30.3553618" w:id="162802187">
        <w:sectPr w:rsidR="00605798">
          <w:pgSz w:w="12240" w:h="15840"/>
          <w:pgMar w:top="1440" w:right="1440" w:bottom="1440" w:left="1440" w:header="720" w:footer="720" w:gutter="0"/>
          <w:pgNumType w:start="1"/>
          <w:cols w:space="720"/>
        </w:sectPr>
      </w:sectPrChange>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P" w:author="Maya Pace" w:date="2016-04-02T23:06:00Z" w:id="0">
    <w:p w:rsidR="00605798" w:rsidRDefault="00605798" w14:paraId="15A0C1F9" w14:textId="5F460E43">
      <w:pPr>
        <w:pStyle w:val="CommentText"/>
      </w:pPr>
      <w:r>
        <w:rPr>
          <w:rStyle w:val="CommentReference"/>
        </w:rPr>
        <w:annotationRef/>
      </w:r>
      <w:r>
        <w:t xml:space="preserve">I think that this is risky because you don’t want to equate experiences. Maybe focus on the shared humanity rather than general “similarities” </w:t>
      </w:r>
    </w:p>
  </w:comment>
  <w:comment w:initials="MP" w:author="Maya Pace" w:date="2016-04-02T23:07:00Z" w:id="1">
    <w:p w:rsidR="00605798" w:rsidRDefault="00605798" w14:paraId="1D9E0C77" w14:textId="07121EC4">
      <w:pPr>
        <w:pStyle w:val="CommentText"/>
      </w:pPr>
      <w:r>
        <w:rPr>
          <w:rStyle w:val="CommentReference"/>
        </w:rPr>
        <w:annotationRef/>
      </w:r>
      <w:r>
        <w:t>Word choice</w:t>
      </w:r>
    </w:p>
  </w:comment>
  <w:comment w:initials="MP" w:author="Maya Pace" w:date="2016-04-02T23:06:00Z" w:id="2">
    <w:p w:rsidR="00605798" w:rsidRDefault="00605798" w14:paraId="4694781A" w14:textId="79CB390A">
      <w:pPr>
        <w:pStyle w:val="CommentText"/>
      </w:pPr>
      <w:r>
        <w:rPr>
          <w:rStyle w:val="CommentReference"/>
        </w:rPr>
        <w:annotationRef/>
      </w:r>
      <w:r>
        <w:t>Wondering if it’s possible to push beyond the “they” here. Can you talk about specific people? As in move away from “refugees” as a group and into individual faces and names</w:t>
      </w:r>
    </w:p>
  </w:comment>
  <w:comment w:initials="MP" w:author="Maya Pace" w:date="2016-04-02T23:05:00Z" w:id="5">
    <w:p w:rsidR="00605798" w:rsidRDefault="00605798" w14:paraId="6B36A49D" w14:textId="3300F3C4">
      <w:pPr>
        <w:pStyle w:val="CommentText"/>
      </w:pPr>
      <w:r>
        <w:rPr>
          <w:rStyle w:val="CommentReference"/>
        </w:rPr>
        <w:annotationRef/>
      </w:r>
      <w:r>
        <w:t>I would maybe take the helping part out and just say you played games with children</w:t>
      </w:r>
    </w:p>
  </w:comment>
  <w:comment w:initials="MP" w:author="Maya Pace" w:date="2016-04-02T23:09:00Z" w:id="6">
    <w:p w:rsidR="00605798" w:rsidRDefault="00605798" w14:paraId="2333DA70" w14:textId="72A09251">
      <w:pPr>
        <w:pStyle w:val="CommentText"/>
      </w:pPr>
      <w:r>
        <w:rPr>
          <w:rStyle w:val="CommentReference"/>
        </w:rPr>
        <w:annotationRef/>
      </w:r>
      <w:r>
        <w:t>I worry about inserting this feeling in here//assuming that they are not thinking about what they have seen…</w:t>
      </w:r>
    </w:p>
  </w:comment>
  <w:comment w:initials="MP" w:author="Maya Pace" w:date="2016-04-02T23:12:00Z" w:id="10">
    <w:p w:rsidR="00605798" w:rsidRDefault="00605798" w14:paraId="02C17C91" w14:textId="421B15F1">
      <w:pPr>
        <w:pStyle w:val="CommentText"/>
      </w:pPr>
      <w:r>
        <w:rPr>
          <w:rStyle w:val="CommentReference"/>
        </w:rPr>
        <w:annotationRef/>
      </w:r>
      <w:r>
        <w:t>Not all of it is religious…maybe use different phrase</w:t>
      </w:r>
    </w:p>
  </w:comment>
  <w:comment w:initials="MP" w:author="Maya Pace" w:date="2016-04-02T23:15:00Z" w:id="15">
    <w:p w:rsidR="00605798" w:rsidRDefault="00605798" w14:paraId="56823057" w14:textId="0AA64050">
      <w:pPr>
        <w:pStyle w:val="CommentText"/>
      </w:pPr>
      <w:r>
        <w:rPr>
          <w:rStyle w:val="CommentReference"/>
        </w:rPr>
        <w:annotationRef/>
      </w:r>
      <w:r>
        <w:t xml:space="preserve">Why? </w:t>
      </w:r>
    </w:p>
  </w:comment>
  <w:comment w:initials="WN" w:author="Will Norris" w:date="2016-04-03T17:53:35" w:id="2054847153">
    <w:p w:rsidR="538F6CCF" w:rsidRDefault="538F6CCF" w14:paraId="0F920BB7" w14:textId="79C5BBF5">
      <w:pPr>
        <w:pStyle w:val="CommentText"/>
      </w:pPr>
      <w:r>
        <w:rPr>
          <w:rStyle w:val="CommentReference"/>
        </w:rPr>
        <w:annotationRef/>
      </w:r>
      <w:r>
        <w:t>wording</w:t>
      </w:r>
    </w:p>
  </w:comment>
  <w:comment w:initials="WN" w:author="Will Norris" w:date="2016-04-03T17:54:55" w:id="546986369">
    <w:p w:rsidR="3798A08A" w:rsidRDefault="3798A08A" w14:paraId="76E8F3F8" w14:textId="7E328853">
      <w:pPr>
        <w:pStyle w:val="CommentText"/>
      </w:pPr>
      <w:r>
        <w:rPr>
          <w:rStyle w:val="CommentReference"/>
        </w:rPr>
        <w:annotationRef/>
      </w:r>
      <w:r>
        <w:t xml:space="preserve">indefinitely? </w:t>
      </w:r>
    </w:p>
  </w:comment>
  <w:comment w:initials="WN" w:author="Will Norris" w:date="2016-04-03T17:55:46" w:id="1010848768">
    <w:p w:rsidR="40726A4A" w:rsidRDefault="40726A4A" w14:paraId="69E818E9" w14:textId="516B5872">
      <w:pPr>
        <w:pStyle w:val="CommentText"/>
      </w:pPr>
      <w:r>
        <w:rPr>
          <w:rStyle w:val="CommentReference"/>
        </w:rPr>
        <w:annotationRef/>
      </w:r>
      <w:r>
        <w:t>Wording (plight? displacement?)</w:t>
      </w:r>
    </w:p>
  </w:comment>
  <w:comment w:initials="WN" w:author="Will Norris" w:date="2016-04-03T17:56:34" w:id="153323690">
    <w:p w:rsidR="68434D66" w:rsidRDefault="68434D66" w14:paraId="3538F8D3" w14:textId="706E5101">
      <w:pPr>
        <w:pStyle w:val="CommentText"/>
      </w:pPr>
      <w:r>
        <w:rPr>
          <w:rStyle w:val="CommentReference"/>
        </w:rPr>
        <w:annotationRef/>
      </w:r>
      <w:r>
        <w:t>It feels like you're equating active discrimination with simple complacency. It does not sound like you're guilty of the former.</w:t>
      </w:r>
    </w:p>
  </w:comment>
  <w:comment w:initials="WN" w:author="Will Norris" w:date="2016-04-03T18:00:20" w:id="597266595">
    <w:p w:rsidR="20E0AE14" w:rsidRDefault="20E0AE14" w14:paraId="09C18183" w14:textId="4A821B3C">
      <w:pPr>
        <w:pStyle w:val="CommentText"/>
      </w:pPr>
      <w:r>
        <w:rPr>
          <w:rStyle w:val="CommentReference"/>
        </w:rPr>
        <w:annotationRef/>
      </w:r>
      <w:r>
        <w:t>what do you mean by "obligatory sympathy"  exactly?</w:t>
      </w:r>
    </w:p>
  </w:comment>
  <w:comment w:initials="WN" w:author="Will Norris" w:date="2016-04-03T18:01:06" w:id="762964003">
    <w:p w:rsidR="6EF785D9" w:rsidRDefault="6EF785D9" w14:paraId="3049DAA8" w14:textId="67F3531C">
      <w:pPr>
        <w:pStyle w:val="CommentText"/>
      </w:pPr>
      <w:r>
        <w:rPr>
          <w:rStyle w:val="CommentReference"/>
        </w:rPr>
        <w:annotationRef/>
      </w:r>
      <w:r>
        <w:t xml:space="preserve">I think you could expand on the conditions that enable/prevent people who are suffering in far away places from being humanized. </w:t>
      </w:r>
    </w:p>
  </w:comment>
  <w:comment w:initials="WN" w:author="Will Norris" w:date="2016-04-03T18:04:21" w:id="1950159535">
    <w:p w:rsidR="7920A127" w:rsidRDefault="7920A127" w14:paraId="05C05337" w14:textId="131D4B49">
      <w:pPr>
        <w:pStyle w:val="CommentText"/>
      </w:pPr>
      <w:r>
        <w:rPr>
          <w:rStyle w:val="CommentReference"/>
        </w:rPr>
        <w:annotationRef/>
      </w:r>
      <w:r>
        <w:t>Could you explain what happened to them a bit more?</w:t>
      </w:r>
    </w:p>
  </w:comment>
</w:comments>
</file>

<file path=word/commentsExtended.xml><?xml version="1.0" encoding="utf-8"?>
<w15:commentsEx xmlns:mc="http://schemas.openxmlformats.org/markup-compatibility/2006" xmlns:w15="http://schemas.microsoft.com/office/word/2012/wordml" mc:Ignorable="w15">
  <w15:commentEx w15:done="0" w15:paraId="15A0C1F9"/>
  <w15:commentEx w15:done="0" w15:paraId="1D9E0C77"/>
  <w15:commentEx w15:done="0" w15:paraId="4694781A"/>
  <w15:commentEx w15:done="0" w15:paraId="6B36A49D"/>
  <w15:commentEx w15:done="0" w15:paraId="2333DA70"/>
  <w15:commentEx w15:done="0" w15:paraId="02C17C91"/>
  <w15:commentEx w15:done="0" w15:paraId="56823057"/>
  <w15:commentEx w15:done="0" w15:paraId="0F920BB7"/>
  <w15:commentEx w15:done="0" w15:paraId="76E8F3F8"/>
  <w15:commentEx w15:done="0" w15:paraId="69E818E9"/>
  <w15:commentEx w15:done="0" w15:paraId="3538F8D3"/>
  <w15:commentEx w15:done="0" w15:paraId="09C18183"/>
  <w15:commentEx w15:done="0" w15:paraId="3049DAA8"/>
  <w15:commentEx w15:done="0" w15:paraId="05C05337"/>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mc="http://schemas.openxmlformats.org/markup-compatibility/2006" xmlns:w15="http://schemas.microsoft.com/office/word/2012/wordml" mc:Ignorable="w15">
  <w15:person w15:author="Maya Pace">
    <w15:presenceInfo w15:providerId="Windows Live" w15:userId="249c2a4d851f856d"/>
  </w15:person>
  <w15:person w15:author="Will Norris">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25"/>
  <w:displayBackgroundShape/>
  <w:trackRevisions/>
  <w:defaultTabStop w:val="720"/>
  <w:characterSpacingControl w:val="doNotCompress"/>
  <w:compat>
    <w:compatSetting w:name="compatibilityMode" w:uri="http://schemas.microsoft.com/office/word" w:val="14"/>
  </w:compat>
  <w:rsids>
    <w:rsidRoot w:val="00A4663E"/>
    <w:rsid w:val="00605798"/>
    <w:rsid w:val="00A4663E"/>
    <w:rsid w:val="00A95B40"/>
    <w:rsid w:val="20E0AE14"/>
    <w:rsid w:val="252C5C68"/>
    <w:rsid w:val="2978D04C"/>
    <w:rsid w:val="3798A08A"/>
    <w:rsid w:val="3B3BDBCE"/>
    <w:rsid w:val="3EBA7297"/>
    <w:rsid w:val="40726A4A"/>
    <w:rsid w:val="40792206"/>
    <w:rsid w:val="44CA6000"/>
    <w:rsid w:val="4CD8673D"/>
    <w:rsid w:val="538F6CCF"/>
    <w:rsid w:val="5403BE25"/>
    <w:rsid w:val="63B46D90"/>
    <w:rsid w:val="676ED8F3"/>
    <w:rsid w:val="68434D66"/>
    <w:rsid w:val="6EF785D9"/>
    <w:rsid w:val="71DB51BA"/>
    <w:rsid w:val="7920A127"/>
    <w:rsid w:val="7A8F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3D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05798"/>
    <w:rPr>
      <w:sz w:val="18"/>
      <w:szCs w:val="18"/>
    </w:rPr>
  </w:style>
  <w:style w:type="paragraph" w:styleId="CommentText">
    <w:name w:val="annotation text"/>
    <w:basedOn w:val="Normal"/>
    <w:link w:val="CommentTextChar"/>
    <w:uiPriority w:val="99"/>
    <w:semiHidden/>
    <w:unhideWhenUsed/>
    <w:rsid w:val="00605798"/>
    <w:pPr>
      <w:spacing w:line="240" w:lineRule="auto"/>
    </w:pPr>
    <w:rPr>
      <w:sz w:val="24"/>
      <w:szCs w:val="24"/>
    </w:rPr>
  </w:style>
  <w:style w:type="character" w:styleId="CommentTextChar" w:customStyle="1">
    <w:name w:val="Comment Text Char"/>
    <w:basedOn w:val="DefaultParagraphFont"/>
    <w:link w:val="CommentText"/>
    <w:uiPriority w:val="99"/>
    <w:semiHidden/>
    <w:rsid w:val="00605798"/>
    <w:rPr>
      <w:sz w:val="24"/>
      <w:szCs w:val="24"/>
    </w:rPr>
  </w:style>
  <w:style w:type="paragraph" w:styleId="CommentSubject">
    <w:name w:val="annotation subject"/>
    <w:basedOn w:val="CommentText"/>
    <w:next w:val="CommentText"/>
    <w:link w:val="CommentSubjectChar"/>
    <w:uiPriority w:val="99"/>
    <w:semiHidden/>
    <w:unhideWhenUsed/>
    <w:rsid w:val="00605798"/>
    <w:rPr>
      <w:b/>
      <w:bCs/>
      <w:sz w:val="20"/>
      <w:szCs w:val="20"/>
    </w:rPr>
  </w:style>
  <w:style w:type="character" w:styleId="CommentSubjectChar" w:customStyle="1">
    <w:name w:val="Comment Subject Char"/>
    <w:basedOn w:val="CommentTextChar"/>
    <w:link w:val="CommentSubject"/>
    <w:uiPriority w:val="99"/>
    <w:semiHidden/>
    <w:rsid w:val="00605798"/>
    <w:rPr>
      <w:b/>
      <w:bCs/>
      <w:sz w:val="20"/>
      <w:szCs w:val="20"/>
    </w:rPr>
  </w:style>
  <w:style w:type="paragraph" w:styleId="BalloonText">
    <w:name w:val="Balloon Text"/>
    <w:basedOn w:val="Normal"/>
    <w:link w:val="BalloonTextChar"/>
    <w:uiPriority w:val="99"/>
    <w:semiHidden/>
    <w:unhideWhenUsed/>
    <w:rsid w:val="00605798"/>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057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Will Norris</lastModifiedBy>
  <revision>22</revision>
  <dcterms:created xsi:type="dcterms:W3CDTF">2016-04-03T02:45:00.0000000Z</dcterms:created>
  <dcterms:modified xsi:type="dcterms:W3CDTF">2016-04-03T22:16:34.2704173Z</dcterms:modified>
</coreProperties>
</file>
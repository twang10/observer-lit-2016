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F27861" w14:textId="77777777" w:rsidR="00302EA9" w:rsidRDefault="001D48FC">
      <w:pPr>
        <w:pStyle w:val="normal0"/>
      </w:pPr>
      <w:r>
        <w:t xml:space="preserve">It would be nice to have all the artworks flow into each other- for example, pieces that have two dark backgrounds next to each other, and integrating illustrations onto each page. In terms of design I think we should consider these more two-page spreads. </w:t>
      </w:r>
      <w:r>
        <w:t>Would look more cohesive than each page being all on its own</w:t>
      </w:r>
    </w:p>
    <w:p w14:paraId="0400DB9D" w14:textId="77777777" w:rsidR="00302EA9" w:rsidRDefault="00302EA9">
      <w:pPr>
        <w:pStyle w:val="normal0"/>
      </w:pPr>
    </w:p>
    <w:p w14:paraId="2FF5B641" w14:textId="77777777" w:rsidR="00302EA9" w:rsidRDefault="001D48FC">
      <w:pPr>
        <w:pStyle w:val="normal0"/>
      </w:pPr>
      <w:r>
        <w:t>Editor’s note: Also illustrated book along both pages</w:t>
      </w:r>
    </w:p>
    <w:p w14:paraId="005DB981" w14:textId="77777777" w:rsidR="00302EA9" w:rsidRDefault="001D48FC">
      <w:pPr>
        <w:pStyle w:val="normal0"/>
      </w:pPr>
      <w:r>
        <w:t>Grace Konstantin: Illustrated open book along the bottom of the page</w:t>
      </w:r>
    </w:p>
    <w:p w14:paraId="26A22DD5" w14:textId="77777777" w:rsidR="00302EA9" w:rsidRDefault="00302EA9">
      <w:pPr>
        <w:pStyle w:val="normal0"/>
      </w:pPr>
    </w:p>
    <w:p w14:paraId="36C4FF0D" w14:textId="77777777" w:rsidR="00302EA9" w:rsidRDefault="001D48FC">
      <w:pPr>
        <w:pStyle w:val="normal0"/>
      </w:pPr>
      <w:r>
        <w:t>Girlhood After Rilke: An abstract city skyscraper silhouette merging i</w:t>
      </w:r>
      <w:r>
        <w:t>nto the grove of trees</w:t>
      </w:r>
    </w:p>
    <w:p w14:paraId="3E796034" w14:textId="77777777" w:rsidR="00302EA9" w:rsidRDefault="001D48FC">
      <w:pPr>
        <w:pStyle w:val="normal0"/>
      </w:pPr>
      <w:r>
        <w:t xml:space="preserve">Carissa </w:t>
      </w:r>
      <w:proofErr w:type="spellStart"/>
      <w:r>
        <w:t>Fleury</w:t>
      </w:r>
      <w:proofErr w:type="spellEnd"/>
      <w:r>
        <w:t xml:space="preserve">: An abstract grove of trees </w:t>
      </w:r>
    </w:p>
    <w:p w14:paraId="516C737F" w14:textId="77777777" w:rsidR="00302EA9" w:rsidRDefault="00302EA9">
      <w:pPr>
        <w:pStyle w:val="normal0"/>
      </w:pPr>
    </w:p>
    <w:p w14:paraId="4897A95A" w14:textId="77777777" w:rsidR="00302EA9" w:rsidRDefault="001D48FC">
      <w:pPr>
        <w:pStyle w:val="normal0"/>
      </w:pPr>
      <w:r>
        <w:t xml:space="preserve">Emma </w:t>
      </w:r>
      <w:proofErr w:type="spellStart"/>
      <w:r>
        <w:t>Pinsky</w:t>
      </w:r>
      <w:proofErr w:type="spellEnd"/>
      <w:r>
        <w:t>: Some kind of dark swirling background</w:t>
      </w:r>
    </w:p>
    <w:p w14:paraId="7D48AFD8" w14:textId="77777777" w:rsidR="00302EA9" w:rsidRDefault="001D48FC">
      <w:pPr>
        <w:pStyle w:val="normal0"/>
      </w:pPr>
      <w:r>
        <w:t>Fading: Also dark swirling background maybe ink or acrylic paint or mixed media</w:t>
      </w:r>
    </w:p>
    <w:p w14:paraId="688EDC9D" w14:textId="77777777" w:rsidR="00302EA9" w:rsidRDefault="00302EA9">
      <w:pPr>
        <w:pStyle w:val="normal0"/>
      </w:pPr>
    </w:p>
    <w:p w14:paraId="4BB269A5" w14:textId="77777777" w:rsidR="00302EA9" w:rsidRDefault="001D48FC">
      <w:pPr>
        <w:pStyle w:val="normal0"/>
      </w:pPr>
      <w:r>
        <w:t>Big forks: unsure</w:t>
      </w:r>
    </w:p>
    <w:p w14:paraId="168BCD63" w14:textId="77777777" w:rsidR="00302EA9" w:rsidRDefault="00302EA9">
      <w:pPr>
        <w:pStyle w:val="normal0"/>
      </w:pPr>
    </w:p>
    <w:p w14:paraId="0C531EC4" w14:textId="77777777" w:rsidR="00302EA9" w:rsidRDefault="001D48FC">
      <w:pPr>
        <w:pStyle w:val="normal0"/>
      </w:pPr>
      <w:r>
        <w:t>Eaton Hall: unsure</w:t>
      </w:r>
    </w:p>
    <w:p w14:paraId="6BD009D6" w14:textId="77777777" w:rsidR="00302EA9" w:rsidRDefault="001D48FC">
      <w:pPr>
        <w:pStyle w:val="normal0"/>
      </w:pPr>
      <w:r>
        <w:t>Judy Chen: The poe</w:t>
      </w:r>
      <w:r>
        <w:t>m in a cracked sidewalk opening up for the words</w:t>
      </w:r>
    </w:p>
    <w:p w14:paraId="27163F45" w14:textId="77777777" w:rsidR="001D48FC" w:rsidRDefault="001D48FC">
      <w:pPr>
        <w:pStyle w:val="normal0"/>
      </w:pPr>
      <w:r>
        <w:tab/>
      </w:r>
      <w:proofErr w:type="gramStart"/>
      <w:ins w:id="0" w:author="Katharine Pong" w:date="2016-03-29T21:45:00Z">
        <w:r>
          <w:t>maybe</w:t>
        </w:r>
        <w:proofErr w:type="gramEnd"/>
        <w:r>
          <w:t xml:space="preserve"> a small little sprout coming up too? You know how I love sprout imagery</w:t>
        </w:r>
      </w:ins>
      <w:bookmarkStart w:id="1" w:name="_GoBack"/>
      <w:bookmarkEnd w:id="1"/>
    </w:p>
    <w:p w14:paraId="1B85FC88" w14:textId="77777777" w:rsidR="00302EA9" w:rsidRDefault="00302EA9">
      <w:pPr>
        <w:pStyle w:val="normal0"/>
      </w:pPr>
    </w:p>
    <w:p w14:paraId="7E35A54D" w14:textId="77777777" w:rsidR="00302EA9" w:rsidRDefault="001D48FC">
      <w:pPr>
        <w:pStyle w:val="normal0"/>
      </w:pPr>
      <w:r>
        <w:t>Don’t tell: 2 pages. Tess?</w:t>
      </w:r>
    </w:p>
    <w:p w14:paraId="6B136824" w14:textId="77777777" w:rsidR="00302EA9" w:rsidRDefault="00302EA9">
      <w:pPr>
        <w:pStyle w:val="normal0"/>
      </w:pPr>
    </w:p>
    <w:p w14:paraId="628F1FF1" w14:textId="77777777" w:rsidR="00302EA9" w:rsidRDefault="001D48FC">
      <w:pPr>
        <w:pStyle w:val="normal0"/>
      </w:pPr>
      <w:r>
        <w:t>Inset</w:t>
      </w:r>
    </w:p>
    <w:p w14:paraId="27C94BED" w14:textId="77777777" w:rsidR="00302EA9" w:rsidRDefault="00302EA9">
      <w:pPr>
        <w:pStyle w:val="normal0"/>
      </w:pPr>
    </w:p>
    <w:p w14:paraId="707281BC" w14:textId="77777777" w:rsidR="00302EA9" w:rsidRDefault="001D48FC">
      <w:pPr>
        <w:pStyle w:val="normal0"/>
      </w:pPr>
      <w:r>
        <w:t>Elegy for a Johnny: Illustration of wine/glasses</w:t>
      </w:r>
    </w:p>
    <w:p w14:paraId="73E803CD" w14:textId="77777777" w:rsidR="00302EA9" w:rsidRDefault="001D48FC">
      <w:pPr>
        <w:pStyle w:val="normal0"/>
      </w:pPr>
      <w:r>
        <w:t xml:space="preserve">A Letter: wings. </w:t>
      </w:r>
    </w:p>
    <w:p w14:paraId="26E6CF14" w14:textId="77777777" w:rsidR="00302EA9" w:rsidRDefault="00302EA9">
      <w:pPr>
        <w:pStyle w:val="normal0"/>
      </w:pPr>
    </w:p>
    <w:p w14:paraId="7FA2F2A0" w14:textId="77777777" w:rsidR="00302EA9" w:rsidRDefault="001D48FC">
      <w:pPr>
        <w:pStyle w:val="normal0"/>
      </w:pPr>
      <w:r>
        <w:t>Kat Pong: Small color ink illustrations running down the side of the page or top of page of words in th</w:t>
      </w:r>
      <w:r>
        <w:t>e poem: orange, nectarine, moon, ink dripping from them</w:t>
      </w:r>
    </w:p>
    <w:p w14:paraId="2942E574" w14:textId="77777777" w:rsidR="00302EA9" w:rsidRDefault="001D48FC">
      <w:pPr>
        <w:pStyle w:val="normal0"/>
      </w:pPr>
      <w:r>
        <w:t>Liam Knox: A lantern?</w:t>
      </w:r>
    </w:p>
    <w:p w14:paraId="06695A67" w14:textId="77777777" w:rsidR="00302EA9" w:rsidRDefault="00302EA9">
      <w:pPr>
        <w:pStyle w:val="normal0"/>
      </w:pPr>
    </w:p>
    <w:p w14:paraId="12BDCAEE" w14:textId="77777777" w:rsidR="00302EA9" w:rsidRDefault="001D48FC">
      <w:pPr>
        <w:pStyle w:val="normal0"/>
      </w:pPr>
      <w:r>
        <w:t>Midweek: Two pages. Graphic city skyline getting taller and shorter</w:t>
      </w:r>
    </w:p>
    <w:p w14:paraId="161ED811" w14:textId="77777777" w:rsidR="00302EA9" w:rsidRDefault="00302EA9">
      <w:pPr>
        <w:pStyle w:val="normal0"/>
      </w:pPr>
    </w:p>
    <w:p w14:paraId="3853C238" w14:textId="77777777" w:rsidR="00302EA9" w:rsidRDefault="001D48FC">
      <w:pPr>
        <w:pStyle w:val="normal0"/>
      </w:pPr>
      <w:r>
        <w:t>A movie theatre ballad: Unsure</w:t>
      </w:r>
    </w:p>
    <w:p w14:paraId="004EA11C" w14:textId="77777777" w:rsidR="00302EA9" w:rsidRDefault="001D48FC">
      <w:pPr>
        <w:pStyle w:val="normal0"/>
      </w:pPr>
      <w:proofErr w:type="spellStart"/>
      <w:r>
        <w:t>Aishvarya</w:t>
      </w:r>
      <w:proofErr w:type="spellEnd"/>
      <w:r>
        <w:t xml:space="preserve"> </w:t>
      </w:r>
      <w:proofErr w:type="spellStart"/>
      <w:r>
        <w:t>Arora</w:t>
      </w:r>
      <w:proofErr w:type="spellEnd"/>
      <w:r>
        <w:t>: A field of saffron illustration. Dreamy</w:t>
      </w:r>
    </w:p>
    <w:p w14:paraId="63875C94" w14:textId="77777777" w:rsidR="00302EA9" w:rsidRDefault="00302EA9">
      <w:pPr>
        <w:pStyle w:val="normal0"/>
      </w:pPr>
    </w:p>
    <w:p w14:paraId="5AF77674" w14:textId="77777777" w:rsidR="00302EA9" w:rsidRDefault="001D48FC">
      <w:pPr>
        <w:pStyle w:val="normal0"/>
      </w:pPr>
      <w:r>
        <w:t>Jonathan Moore: Some kind of geometric, sharp design</w:t>
      </w:r>
    </w:p>
    <w:p w14:paraId="62881C73" w14:textId="77777777" w:rsidR="00302EA9" w:rsidRDefault="001D48FC">
      <w:pPr>
        <w:pStyle w:val="normal0"/>
      </w:pPr>
      <w:r>
        <w:t>Roots: geometric roots</w:t>
      </w:r>
    </w:p>
    <w:p w14:paraId="1AB85F97" w14:textId="77777777" w:rsidR="00302EA9" w:rsidRDefault="00302EA9">
      <w:pPr>
        <w:pStyle w:val="normal0"/>
      </w:pPr>
    </w:p>
    <w:p w14:paraId="2E37E857" w14:textId="77777777" w:rsidR="00302EA9" w:rsidRDefault="001D48FC">
      <w:pPr>
        <w:pStyle w:val="normal0"/>
      </w:pPr>
      <w:r>
        <w:t>Ice: 2 pages. Needs to be a pattern or background because it is so long</w:t>
      </w:r>
    </w:p>
    <w:p w14:paraId="31D92C32" w14:textId="77777777" w:rsidR="00302EA9" w:rsidRDefault="00302EA9">
      <w:pPr>
        <w:pStyle w:val="normal0"/>
      </w:pPr>
    </w:p>
    <w:p w14:paraId="738144CA" w14:textId="77777777" w:rsidR="00302EA9" w:rsidRDefault="001D48FC">
      <w:pPr>
        <w:pStyle w:val="normal0"/>
      </w:pPr>
      <w:r>
        <w:t>Clarity: A dusk gradient made in illustrator, fading into black with pinpricks of stars</w:t>
      </w:r>
    </w:p>
    <w:p w14:paraId="4138F64A" w14:textId="77777777" w:rsidR="00302EA9" w:rsidRDefault="001D48FC">
      <w:pPr>
        <w:pStyle w:val="normal0"/>
      </w:pPr>
      <w:r>
        <w:t>Parting Shot</w:t>
      </w:r>
    </w:p>
    <w:p w14:paraId="414D46EE" w14:textId="77777777" w:rsidR="00302EA9" w:rsidRDefault="00302EA9">
      <w:pPr>
        <w:pStyle w:val="normal0"/>
      </w:pPr>
    </w:p>
    <w:sectPr w:rsidR="00302E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02EA9"/>
    <w:rsid w:val="001D48FC"/>
    <w:rsid w:val="0030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11E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Katharine Pong</cp:lastModifiedBy>
  <cp:revision>2</cp:revision>
  <dcterms:created xsi:type="dcterms:W3CDTF">2016-03-30T01:43:00Z</dcterms:created>
  <dcterms:modified xsi:type="dcterms:W3CDTF">2016-03-30T01:46:00Z</dcterms:modified>
</cp:coreProperties>
</file>
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C4F08DC" w14:textId="76E2175F" w:rsidR="006D75D3" w:rsidRDefault="00A05C8B" w:rsidP="006D75D3">
      <w:pPr>
        <w:pStyle w:val="normal0"/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scooby</w:t>
      </w:r>
      <w:proofErr w:type="gramEnd"/>
      <w:r>
        <w:rPr>
          <w:b/>
          <w:sz w:val="24"/>
          <w:szCs w:val="24"/>
        </w:rPr>
        <w:t>-doo enters the diary room</w:t>
      </w:r>
    </w:p>
    <w:p w14:paraId="13949018" w14:textId="77777777" w:rsidR="00FB5243" w:rsidRDefault="00FB5243" w:rsidP="006D75D3">
      <w:pPr>
        <w:pStyle w:val="normal0"/>
        <w:jc w:val="both"/>
        <w:rPr>
          <w:ins w:id="0" w:author="Moira Lavelle" w:date="2016-03-29T19:09:00Z"/>
          <w:sz w:val="24"/>
          <w:szCs w:val="24"/>
        </w:rPr>
      </w:pPr>
    </w:p>
    <w:p w14:paraId="26A821E7" w14:textId="0B43876F" w:rsidR="00751E23" w:rsidRPr="002275A0" w:rsidRDefault="002275A0" w:rsidP="006D75D3">
      <w:pPr>
        <w:pStyle w:val="normal0"/>
        <w:jc w:val="both"/>
        <w:rPr>
          <w:sz w:val="24"/>
          <w:szCs w:val="24"/>
        </w:rPr>
      </w:pPr>
      <w:proofErr w:type="spellStart"/>
      <w:proofErr w:type="gramStart"/>
      <w:r w:rsidRPr="002275A0">
        <w:rPr>
          <w:sz w:val="24"/>
          <w:szCs w:val="24"/>
        </w:rPr>
        <w:t>i</w:t>
      </w:r>
      <w:proofErr w:type="spellEnd"/>
      <w:proofErr w:type="gramEnd"/>
      <w:r w:rsidRPr="002275A0">
        <w:rPr>
          <w:sz w:val="24"/>
          <w:szCs w:val="24"/>
        </w:rPr>
        <w:t xml:space="preserve"> am fed to pretend t</w:t>
      </w:r>
      <w:r w:rsidR="00D766D9">
        <w:rPr>
          <w:sz w:val="24"/>
          <w:szCs w:val="24"/>
        </w:rPr>
        <w:t>hat i believe in ghosts</w:t>
      </w:r>
    </w:p>
    <w:p w14:paraId="1B294F5F" w14:textId="3C383D9A" w:rsidR="00751E23" w:rsidRPr="002275A0" w:rsidRDefault="00520FE4" w:rsidP="006D75D3">
      <w:pPr>
        <w:pStyle w:val="normal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they</w:t>
      </w:r>
      <w:proofErr w:type="gramEnd"/>
      <w:r>
        <w:rPr>
          <w:sz w:val="24"/>
          <w:szCs w:val="24"/>
        </w:rPr>
        <w:t xml:space="preserve"> want to make a </w:t>
      </w:r>
      <w:r w:rsidR="008B00FC">
        <w:rPr>
          <w:sz w:val="24"/>
          <w:szCs w:val="24"/>
        </w:rPr>
        <w:t>terrified</w:t>
      </w:r>
      <w:r w:rsidR="00D766D9">
        <w:rPr>
          <w:sz w:val="24"/>
          <w:szCs w:val="24"/>
        </w:rPr>
        <w:t xml:space="preserve"> thing out of </w:t>
      </w:r>
      <w:commentRangeStart w:id="1"/>
      <w:r w:rsidR="00D766D9">
        <w:rPr>
          <w:sz w:val="24"/>
          <w:szCs w:val="24"/>
        </w:rPr>
        <w:t>this</w:t>
      </w:r>
      <w:commentRangeEnd w:id="1"/>
      <w:r w:rsidR="00FB5243">
        <w:rPr>
          <w:rStyle w:val="CommentReference"/>
        </w:rPr>
        <w:commentReference w:id="1"/>
      </w:r>
      <w:r w:rsidR="00D766D9">
        <w:rPr>
          <w:sz w:val="24"/>
          <w:szCs w:val="24"/>
        </w:rPr>
        <w:t xml:space="preserve"> great dane</w:t>
      </w:r>
    </w:p>
    <w:p w14:paraId="1AD6A8AF" w14:textId="12919ADC" w:rsidR="00751E23" w:rsidRPr="002275A0" w:rsidRDefault="00520FE4" w:rsidP="006D75D3">
      <w:pPr>
        <w:pStyle w:val="normal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like</w:t>
      </w:r>
      <w:proofErr w:type="gramEnd"/>
      <w:r>
        <w:rPr>
          <w:sz w:val="24"/>
          <w:szCs w:val="24"/>
        </w:rPr>
        <w:t xml:space="preserve"> we the same species</w:t>
      </w:r>
    </w:p>
    <w:p w14:paraId="38120BC1" w14:textId="77777777" w:rsidR="00751E23" w:rsidRPr="002275A0" w:rsidRDefault="002275A0" w:rsidP="006D75D3">
      <w:pPr>
        <w:pStyle w:val="normal0"/>
        <w:jc w:val="both"/>
        <w:rPr>
          <w:sz w:val="24"/>
          <w:szCs w:val="24"/>
        </w:rPr>
      </w:pPr>
      <w:proofErr w:type="gramStart"/>
      <w:r w:rsidRPr="002275A0">
        <w:rPr>
          <w:sz w:val="24"/>
          <w:szCs w:val="24"/>
        </w:rPr>
        <w:t>do</w:t>
      </w:r>
      <w:proofErr w:type="gramEnd"/>
      <w:r w:rsidRPr="002275A0">
        <w:rPr>
          <w:sz w:val="24"/>
          <w:szCs w:val="24"/>
        </w:rPr>
        <w:t xml:space="preserve"> you know how it feels to eat yourself </w:t>
      </w:r>
    </w:p>
    <w:p w14:paraId="2759BE36" w14:textId="484ADAB2" w:rsidR="00751E23" w:rsidRPr="002275A0" w:rsidRDefault="006D75D3" w:rsidP="006D75D3">
      <w:pPr>
        <w:pStyle w:val="normal0"/>
        <w:ind w:firstLine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out</w:t>
      </w:r>
      <w:proofErr w:type="gramEnd"/>
      <w:r>
        <w:rPr>
          <w:sz w:val="24"/>
          <w:szCs w:val="24"/>
        </w:rPr>
        <w:t xml:space="preserve"> of fear</w:t>
      </w:r>
    </w:p>
    <w:p w14:paraId="38E2E1F4" w14:textId="0726C38F" w:rsidR="00751E23" w:rsidRPr="002275A0" w:rsidRDefault="00520FE4" w:rsidP="006D75D3">
      <w:pPr>
        <w:pStyle w:val="normal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they</w:t>
      </w:r>
      <w:proofErr w:type="gramEnd"/>
      <w:r>
        <w:rPr>
          <w:sz w:val="24"/>
          <w:szCs w:val="24"/>
        </w:rPr>
        <w:t xml:space="preserve"> </w:t>
      </w:r>
      <w:r w:rsidR="002275A0" w:rsidRPr="002275A0">
        <w:rPr>
          <w:sz w:val="24"/>
          <w:szCs w:val="24"/>
        </w:rPr>
        <w:t xml:space="preserve">feed </w:t>
      </w:r>
      <w:r>
        <w:rPr>
          <w:sz w:val="24"/>
          <w:szCs w:val="24"/>
        </w:rPr>
        <w:t xml:space="preserve">them </w:t>
      </w:r>
      <w:r w:rsidR="00A05C8B">
        <w:rPr>
          <w:sz w:val="24"/>
          <w:szCs w:val="24"/>
        </w:rPr>
        <w:t>to shaggy</w:t>
      </w:r>
      <w:r w:rsidR="002275A0" w:rsidRPr="002275A0">
        <w:rPr>
          <w:sz w:val="24"/>
          <w:szCs w:val="24"/>
        </w:rPr>
        <w:t xml:space="preserve"> too </w:t>
      </w:r>
    </w:p>
    <w:p w14:paraId="73031A4A" w14:textId="32866BDB" w:rsidR="00751E23" w:rsidRPr="002275A0" w:rsidRDefault="00D766D9" w:rsidP="006D75D3">
      <w:pPr>
        <w:pStyle w:val="normal0"/>
        <w:ind w:firstLine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when</w:t>
      </w:r>
      <w:proofErr w:type="gramEnd"/>
      <w:r>
        <w:rPr>
          <w:sz w:val="24"/>
          <w:szCs w:val="24"/>
        </w:rPr>
        <w:t xml:space="preserve"> he gets scared</w:t>
      </w:r>
    </w:p>
    <w:p w14:paraId="5914821E" w14:textId="6D954F28" w:rsidR="00751E23" w:rsidRPr="002275A0" w:rsidRDefault="00D766D9" w:rsidP="006D75D3">
      <w:pPr>
        <w:pStyle w:val="normal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ever</w:t>
      </w:r>
      <w:proofErr w:type="gramEnd"/>
      <w:r>
        <w:rPr>
          <w:sz w:val="24"/>
          <w:szCs w:val="24"/>
        </w:rPr>
        <w:t xml:space="preserve"> been fed to your master</w:t>
      </w:r>
    </w:p>
    <w:p w14:paraId="02D08ED8" w14:textId="7CF7DB3E" w:rsidR="00751E23" w:rsidRPr="002275A0" w:rsidRDefault="002275A0" w:rsidP="006D75D3">
      <w:pPr>
        <w:pStyle w:val="normal0"/>
        <w:ind w:firstLine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that</w:t>
      </w:r>
      <w:proofErr w:type="gramEnd"/>
      <w:r>
        <w:rPr>
          <w:sz w:val="24"/>
          <w:szCs w:val="24"/>
        </w:rPr>
        <w:t xml:space="preserve"> nigga wild/</w:t>
      </w:r>
      <w:r w:rsidRPr="002275A0">
        <w:rPr>
          <w:sz w:val="24"/>
          <w:szCs w:val="24"/>
        </w:rPr>
        <w:t>a</w:t>
      </w:r>
      <w:r>
        <w:rPr>
          <w:sz w:val="24"/>
          <w:szCs w:val="24"/>
        </w:rPr>
        <w:t>ll tall and terrified/</w:t>
      </w:r>
      <w:r w:rsidRPr="002275A0">
        <w:rPr>
          <w:sz w:val="24"/>
          <w:szCs w:val="24"/>
        </w:rPr>
        <w:t>all down to cudd</w:t>
      </w:r>
      <w:r w:rsidR="00D766D9">
        <w:rPr>
          <w:sz w:val="24"/>
          <w:szCs w:val="24"/>
        </w:rPr>
        <w:t>le in the dark</w:t>
      </w:r>
      <w:r w:rsidRPr="002275A0">
        <w:rPr>
          <w:sz w:val="24"/>
          <w:szCs w:val="24"/>
        </w:rPr>
        <w:t xml:space="preserve"> </w:t>
      </w:r>
    </w:p>
    <w:p w14:paraId="1604B50F" w14:textId="77777777" w:rsidR="00520FE4" w:rsidRDefault="002275A0" w:rsidP="006D75D3">
      <w:pPr>
        <w:pStyle w:val="normal0"/>
        <w:ind w:firstLine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all</w:t>
      </w:r>
      <w:proofErr w:type="gramEnd"/>
      <w:r>
        <w:rPr>
          <w:sz w:val="24"/>
          <w:szCs w:val="24"/>
        </w:rPr>
        <w:t xml:space="preserve"> white boy with no job/</w:t>
      </w:r>
      <w:r w:rsidRPr="002275A0">
        <w:rPr>
          <w:sz w:val="24"/>
          <w:szCs w:val="24"/>
        </w:rPr>
        <w:t xml:space="preserve">no sense and nothing </w:t>
      </w:r>
      <w:r w:rsidR="00520FE4">
        <w:rPr>
          <w:sz w:val="24"/>
          <w:szCs w:val="24"/>
        </w:rPr>
        <w:t>but</w:t>
      </w:r>
    </w:p>
    <w:p w14:paraId="4DA2C9F5" w14:textId="437BAFD1" w:rsidR="00751E23" w:rsidRPr="002275A0" w:rsidRDefault="00D766D9" w:rsidP="006D75D3">
      <w:pPr>
        <w:pStyle w:val="normal0"/>
        <w:ind w:firstLine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hunger/i trust its constancy</w:t>
      </w:r>
    </w:p>
    <w:p w14:paraId="792A8DBF" w14:textId="56A80AB1" w:rsidR="00751E23" w:rsidRDefault="002275A0" w:rsidP="006D75D3">
      <w:pPr>
        <w:pStyle w:val="normal0"/>
        <w:jc w:val="both"/>
        <w:rPr>
          <w:sz w:val="24"/>
          <w:szCs w:val="24"/>
        </w:rPr>
      </w:pPr>
      <w:proofErr w:type="gramStart"/>
      <w:r w:rsidRPr="002275A0">
        <w:rPr>
          <w:sz w:val="24"/>
          <w:szCs w:val="24"/>
        </w:rPr>
        <w:t>i</w:t>
      </w:r>
      <w:proofErr w:type="gramEnd"/>
      <w:r w:rsidRPr="002275A0">
        <w:rPr>
          <w:sz w:val="24"/>
          <w:szCs w:val="24"/>
        </w:rPr>
        <w:t xml:space="preserve"> cannot trust people i have never seen eat</w:t>
      </w:r>
      <w:r>
        <w:rPr>
          <w:sz w:val="24"/>
          <w:szCs w:val="24"/>
        </w:rPr>
        <w:t>/</w:t>
      </w:r>
      <w:commentRangeStart w:id="2"/>
      <w:r>
        <w:rPr>
          <w:sz w:val="24"/>
          <w:szCs w:val="24"/>
        </w:rPr>
        <w:t>i</w:t>
      </w:r>
      <w:r w:rsidRPr="002275A0">
        <w:rPr>
          <w:sz w:val="24"/>
          <w:szCs w:val="24"/>
        </w:rPr>
        <w:t xml:space="preserve"> have never unmasked a villain whose name i did not know already</w:t>
      </w:r>
      <w:commentRangeEnd w:id="2"/>
      <w:r w:rsidR="00FB5243">
        <w:rPr>
          <w:rStyle w:val="CommentReference"/>
        </w:rPr>
        <w:commentReference w:id="2"/>
      </w:r>
      <w:r>
        <w:rPr>
          <w:sz w:val="24"/>
          <w:szCs w:val="24"/>
        </w:rPr>
        <w:t>/</w:t>
      </w:r>
      <w:r w:rsidRPr="002275A0">
        <w:rPr>
          <w:sz w:val="24"/>
          <w:szCs w:val="24"/>
        </w:rPr>
        <w:t>whose prints wer</w:t>
      </w:r>
      <w:r>
        <w:rPr>
          <w:sz w:val="24"/>
          <w:szCs w:val="24"/>
        </w:rPr>
        <w:t>e not everywhere to begin with/</w:t>
      </w:r>
      <w:r w:rsidRPr="002275A0">
        <w:rPr>
          <w:sz w:val="24"/>
          <w:szCs w:val="24"/>
        </w:rPr>
        <w:t xml:space="preserve">i am </w:t>
      </w:r>
      <w:r w:rsidR="006D75D3">
        <w:rPr>
          <w:sz w:val="24"/>
          <w:szCs w:val="24"/>
        </w:rPr>
        <w:t>colorblind/i</w:t>
      </w:r>
      <w:r>
        <w:rPr>
          <w:sz w:val="24"/>
          <w:szCs w:val="24"/>
        </w:rPr>
        <w:t xml:space="preserve"> know my place</w:t>
      </w:r>
    </w:p>
    <w:p w14:paraId="708CDF1B" w14:textId="77777777" w:rsidR="002275A0" w:rsidRPr="002275A0" w:rsidRDefault="002275A0" w:rsidP="006D75D3">
      <w:pPr>
        <w:pStyle w:val="normal0"/>
        <w:jc w:val="both"/>
        <w:rPr>
          <w:sz w:val="24"/>
          <w:szCs w:val="24"/>
        </w:rPr>
      </w:pPr>
    </w:p>
    <w:p w14:paraId="6757FF6C" w14:textId="62E7B967" w:rsidR="00751E23" w:rsidRPr="002275A0" w:rsidRDefault="002275A0" w:rsidP="006D75D3">
      <w:pPr>
        <w:pStyle w:val="normal0"/>
        <w:jc w:val="both"/>
        <w:rPr>
          <w:sz w:val="24"/>
          <w:szCs w:val="24"/>
        </w:rPr>
      </w:pPr>
      <w:proofErr w:type="gramStart"/>
      <w:r w:rsidRPr="002275A0">
        <w:rPr>
          <w:sz w:val="24"/>
          <w:szCs w:val="24"/>
        </w:rPr>
        <w:t>have</w:t>
      </w:r>
      <w:proofErr w:type="gramEnd"/>
      <w:r w:rsidRPr="002275A0">
        <w:rPr>
          <w:sz w:val="24"/>
          <w:szCs w:val="24"/>
        </w:rPr>
        <w:t xml:space="preserve"> you eve</w:t>
      </w:r>
      <w:r w:rsidR="00D766D9">
        <w:rPr>
          <w:sz w:val="24"/>
          <w:szCs w:val="24"/>
        </w:rPr>
        <w:t>r seen them take my collar off</w:t>
      </w:r>
    </w:p>
    <w:p w14:paraId="35EED2BD" w14:textId="44070C29" w:rsidR="00751E23" w:rsidRPr="002275A0" w:rsidRDefault="002275A0" w:rsidP="006D75D3">
      <w:pPr>
        <w:pStyle w:val="normal0"/>
        <w:jc w:val="both"/>
        <w:rPr>
          <w:sz w:val="24"/>
          <w:szCs w:val="24"/>
        </w:rPr>
      </w:pPr>
      <w:proofErr w:type="gramStart"/>
      <w:r w:rsidRPr="002275A0">
        <w:rPr>
          <w:sz w:val="24"/>
          <w:szCs w:val="24"/>
        </w:rPr>
        <w:t>must</w:t>
      </w:r>
      <w:proofErr w:type="gramEnd"/>
      <w:r w:rsidRPr="002275A0">
        <w:rPr>
          <w:sz w:val="24"/>
          <w:szCs w:val="24"/>
        </w:rPr>
        <w:t xml:space="preserve"> be nice </w:t>
      </w:r>
      <w:r>
        <w:rPr>
          <w:sz w:val="24"/>
          <w:szCs w:val="24"/>
        </w:rPr>
        <w:t xml:space="preserve">to pretend </w:t>
      </w:r>
      <w:r w:rsidRPr="002275A0">
        <w:rPr>
          <w:sz w:val="24"/>
          <w:szCs w:val="24"/>
        </w:rPr>
        <w:t xml:space="preserve">i’m </w:t>
      </w:r>
      <w:r>
        <w:rPr>
          <w:sz w:val="24"/>
          <w:szCs w:val="24"/>
        </w:rPr>
        <w:t>not</w:t>
      </w:r>
      <w:r w:rsidRPr="002275A0">
        <w:rPr>
          <w:sz w:val="24"/>
          <w:szCs w:val="24"/>
        </w:rPr>
        <w:t xml:space="preserve"> speaki</w:t>
      </w:r>
      <w:r w:rsidR="006F2FA5">
        <w:rPr>
          <w:sz w:val="24"/>
          <w:szCs w:val="24"/>
        </w:rPr>
        <w:t xml:space="preserve">ng </w:t>
      </w:r>
      <w:proofErr w:type="spellStart"/>
      <w:r w:rsidR="006F2FA5">
        <w:rPr>
          <w:sz w:val="24"/>
          <w:szCs w:val="24"/>
        </w:rPr>
        <w:t>english</w:t>
      </w:r>
      <w:proofErr w:type="spellEnd"/>
      <w:r>
        <w:rPr>
          <w:sz w:val="24"/>
          <w:szCs w:val="24"/>
        </w:rPr>
        <w:t xml:space="preserve"> get away with it </w:t>
      </w:r>
      <w:r w:rsidRPr="002275A0">
        <w:rPr>
          <w:sz w:val="24"/>
          <w:szCs w:val="24"/>
        </w:rPr>
        <w:t>even though they bought me this t</w:t>
      </w:r>
      <w:r>
        <w:rPr>
          <w:sz w:val="24"/>
          <w:szCs w:val="24"/>
        </w:rPr>
        <w:t>ongue even though they bought me</w:t>
      </w:r>
    </w:p>
    <w:p w14:paraId="261763D8" w14:textId="77777777" w:rsidR="00751E23" w:rsidRPr="002275A0" w:rsidRDefault="00751E23" w:rsidP="006D75D3">
      <w:pPr>
        <w:pStyle w:val="normal0"/>
        <w:jc w:val="both"/>
        <w:rPr>
          <w:sz w:val="24"/>
          <w:szCs w:val="24"/>
        </w:rPr>
      </w:pPr>
    </w:p>
    <w:p w14:paraId="6A5E1E5F" w14:textId="63110CCC" w:rsidR="00751E23" w:rsidRPr="002275A0" w:rsidRDefault="00520FE4" w:rsidP="006D75D3">
      <w:pPr>
        <w:pStyle w:val="normal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i</w:t>
      </w:r>
      <w:proofErr w:type="gramEnd"/>
      <w:r>
        <w:rPr>
          <w:sz w:val="24"/>
          <w:szCs w:val="24"/>
        </w:rPr>
        <w:t xml:space="preserve"> ha</w:t>
      </w:r>
      <w:r w:rsidRPr="002275A0">
        <w:rPr>
          <w:sz w:val="24"/>
          <w:szCs w:val="24"/>
        </w:rPr>
        <w:t>ve never run away</w:t>
      </w:r>
      <w:r>
        <w:rPr>
          <w:sz w:val="24"/>
          <w:szCs w:val="24"/>
        </w:rPr>
        <w:t xml:space="preserve"> </w:t>
      </w:r>
      <w:r w:rsidR="002275A0">
        <w:rPr>
          <w:sz w:val="24"/>
          <w:szCs w:val="24"/>
        </w:rPr>
        <w:t xml:space="preserve">i ain’t got a mystery </w:t>
      </w:r>
      <w:r w:rsidR="008B00FC">
        <w:rPr>
          <w:sz w:val="24"/>
          <w:szCs w:val="24"/>
        </w:rPr>
        <w:t>machine of my own i am cog &amp;</w:t>
      </w:r>
      <w:r w:rsidR="002275A0" w:rsidRPr="002275A0">
        <w:rPr>
          <w:sz w:val="24"/>
          <w:szCs w:val="24"/>
        </w:rPr>
        <w:t xml:space="preserve"> the main attra</w:t>
      </w:r>
      <w:r w:rsidR="008B00FC">
        <w:rPr>
          <w:sz w:val="24"/>
          <w:szCs w:val="24"/>
        </w:rPr>
        <w:t xml:space="preserve">ction </w:t>
      </w:r>
      <w:r w:rsidR="002275A0">
        <w:rPr>
          <w:sz w:val="24"/>
          <w:szCs w:val="24"/>
        </w:rPr>
        <w:t xml:space="preserve">he who solves </w:t>
      </w:r>
      <w:r w:rsidR="002275A0" w:rsidRPr="002275A0">
        <w:rPr>
          <w:sz w:val="24"/>
          <w:szCs w:val="24"/>
        </w:rPr>
        <w:t>he who begs to go home and be done with the hauntings</w:t>
      </w:r>
      <w:r w:rsidR="008B00FC">
        <w:rPr>
          <w:sz w:val="24"/>
          <w:szCs w:val="24"/>
        </w:rPr>
        <w:t xml:space="preserve"> they ask where i am but know i ain’t going anywhere</w:t>
      </w:r>
      <w:r w:rsidR="002275A0">
        <w:rPr>
          <w:sz w:val="24"/>
          <w:szCs w:val="24"/>
        </w:rPr>
        <w:t xml:space="preserve"> </w:t>
      </w:r>
      <w:r w:rsidR="002275A0" w:rsidRPr="002275A0">
        <w:rPr>
          <w:sz w:val="24"/>
          <w:szCs w:val="24"/>
        </w:rPr>
        <w:t xml:space="preserve">i am fed </w:t>
      </w:r>
      <w:r w:rsidR="002275A0">
        <w:rPr>
          <w:sz w:val="24"/>
          <w:szCs w:val="24"/>
        </w:rPr>
        <w:t>to</w:t>
      </w:r>
      <w:r w:rsidR="002275A0" w:rsidRPr="002275A0">
        <w:rPr>
          <w:sz w:val="24"/>
          <w:szCs w:val="24"/>
        </w:rPr>
        <w:t xml:space="preserve"> pretend that i can’t grab the wheel and </w:t>
      </w:r>
      <w:r>
        <w:rPr>
          <w:sz w:val="24"/>
          <w:szCs w:val="24"/>
        </w:rPr>
        <w:t xml:space="preserve">drive </w:t>
      </w:r>
      <w:r w:rsidR="008B00FC">
        <w:rPr>
          <w:sz w:val="24"/>
          <w:szCs w:val="24"/>
        </w:rPr>
        <w:t xml:space="preserve">this shit into the great dismal </w:t>
      </w:r>
      <w:r w:rsidR="002275A0">
        <w:rPr>
          <w:sz w:val="24"/>
          <w:szCs w:val="24"/>
        </w:rPr>
        <w:t>l</w:t>
      </w:r>
      <w:r w:rsidR="00D766D9">
        <w:rPr>
          <w:sz w:val="24"/>
          <w:szCs w:val="24"/>
        </w:rPr>
        <w:t>ock the doors</w:t>
      </w:r>
      <w:r w:rsidR="002275A0" w:rsidRPr="002275A0">
        <w:rPr>
          <w:sz w:val="24"/>
          <w:szCs w:val="24"/>
        </w:rPr>
        <w:t xml:space="preserve"> watch them take off each other’s masks</w:t>
      </w:r>
      <w:r w:rsidR="002275A0">
        <w:rPr>
          <w:sz w:val="24"/>
          <w:szCs w:val="24"/>
        </w:rPr>
        <w:t xml:space="preserve"> </w:t>
      </w:r>
      <w:r w:rsidR="002275A0" w:rsidRPr="002275A0">
        <w:rPr>
          <w:sz w:val="24"/>
          <w:szCs w:val="24"/>
        </w:rPr>
        <w:t xml:space="preserve">i </w:t>
      </w:r>
      <w:r w:rsidR="008B00FC">
        <w:rPr>
          <w:sz w:val="24"/>
          <w:szCs w:val="24"/>
        </w:rPr>
        <w:t xml:space="preserve">am fed to pretend that </w:t>
      </w:r>
      <w:r w:rsidR="00D766D9">
        <w:rPr>
          <w:sz w:val="24"/>
          <w:szCs w:val="24"/>
        </w:rPr>
        <w:t xml:space="preserve">i’m on payroll and this is passion project i have spent my life in graveyards i am certain that bones are all that is left </w:t>
      </w:r>
      <w:r w:rsidR="006D75D3">
        <w:rPr>
          <w:sz w:val="24"/>
          <w:szCs w:val="24"/>
        </w:rPr>
        <w:t xml:space="preserve">bones and bones and greed </w:t>
      </w:r>
      <w:r w:rsidR="002275A0">
        <w:rPr>
          <w:sz w:val="24"/>
          <w:szCs w:val="24"/>
        </w:rPr>
        <w:t xml:space="preserve">i am fed </w:t>
      </w:r>
      <w:r w:rsidR="002275A0" w:rsidRPr="002275A0">
        <w:rPr>
          <w:sz w:val="24"/>
          <w:szCs w:val="24"/>
        </w:rPr>
        <w:t>to pretend that i’m most afraid when we split up and i’m left with the bo</w:t>
      </w:r>
      <w:r w:rsidR="002275A0">
        <w:rPr>
          <w:sz w:val="24"/>
          <w:szCs w:val="24"/>
        </w:rPr>
        <w:t>y who knows not how heavy he is</w:t>
      </w:r>
      <w:r w:rsidR="00CD6798">
        <w:rPr>
          <w:sz w:val="24"/>
          <w:szCs w:val="24"/>
        </w:rPr>
        <w:t xml:space="preserve"> </w:t>
      </w:r>
      <w:r w:rsidR="002275A0" w:rsidRPr="002275A0">
        <w:rPr>
          <w:sz w:val="24"/>
          <w:szCs w:val="24"/>
        </w:rPr>
        <w:t>stays ju</w:t>
      </w:r>
      <w:r w:rsidR="00CD6798">
        <w:rPr>
          <w:sz w:val="24"/>
          <w:szCs w:val="24"/>
        </w:rPr>
        <w:t xml:space="preserve">mping into my arms </w:t>
      </w:r>
      <w:r w:rsidR="002275A0">
        <w:rPr>
          <w:sz w:val="24"/>
          <w:szCs w:val="24"/>
        </w:rPr>
        <w:t>rubbing his</w:t>
      </w:r>
      <w:r w:rsidR="002275A0" w:rsidRPr="002275A0">
        <w:rPr>
          <w:sz w:val="24"/>
          <w:szCs w:val="24"/>
        </w:rPr>
        <w:t xml:space="preserve"> liple</w:t>
      </w:r>
      <w:r w:rsidR="006D75D3">
        <w:rPr>
          <w:sz w:val="24"/>
          <w:szCs w:val="24"/>
        </w:rPr>
        <w:t>ss mouth over my collar queer</w:t>
      </w:r>
      <w:r w:rsidR="00CD6798">
        <w:rPr>
          <w:sz w:val="24"/>
          <w:szCs w:val="24"/>
        </w:rPr>
        <w:t xml:space="preserve"> dropping my Y</w:t>
      </w:r>
      <w:r w:rsidR="002275A0" w:rsidRPr="002275A0">
        <w:rPr>
          <w:sz w:val="24"/>
          <w:szCs w:val="24"/>
        </w:rPr>
        <w:t xml:space="preserve"> sw</w:t>
      </w:r>
      <w:r w:rsidR="006D75D3">
        <w:rPr>
          <w:sz w:val="24"/>
          <w:szCs w:val="24"/>
        </w:rPr>
        <w:t xml:space="preserve">eet calling me </w:t>
      </w:r>
      <w:proofErr w:type="spellStart"/>
      <w:r w:rsidR="006D75D3">
        <w:rPr>
          <w:sz w:val="24"/>
          <w:szCs w:val="24"/>
        </w:rPr>
        <w:t>scoob</w:t>
      </w:r>
      <w:proofErr w:type="spellEnd"/>
      <w:r w:rsidR="006D75D3">
        <w:rPr>
          <w:sz w:val="24"/>
          <w:szCs w:val="24"/>
        </w:rPr>
        <w:t xml:space="preserve"> </w:t>
      </w:r>
      <w:r w:rsidR="002275A0" w:rsidRPr="002275A0">
        <w:rPr>
          <w:sz w:val="24"/>
          <w:szCs w:val="24"/>
        </w:rPr>
        <w:t>when they name you</w:t>
      </w:r>
      <w:r w:rsidR="002275A0">
        <w:rPr>
          <w:sz w:val="24"/>
          <w:szCs w:val="24"/>
        </w:rPr>
        <w:t xml:space="preserve"> your name is </w:t>
      </w:r>
      <w:r w:rsidR="006D75D3">
        <w:rPr>
          <w:sz w:val="24"/>
          <w:szCs w:val="24"/>
        </w:rPr>
        <w:t>glass to be broken</w:t>
      </w:r>
      <w:bookmarkStart w:id="3" w:name="_GoBack"/>
      <w:bookmarkEnd w:id="3"/>
      <w:r w:rsidR="008B00FC">
        <w:rPr>
          <w:sz w:val="24"/>
          <w:szCs w:val="24"/>
        </w:rPr>
        <w:t xml:space="preserve"> </w:t>
      </w:r>
      <w:r w:rsidR="002275A0">
        <w:rPr>
          <w:sz w:val="24"/>
          <w:szCs w:val="24"/>
        </w:rPr>
        <w:t xml:space="preserve">i </w:t>
      </w:r>
      <w:r w:rsidR="002275A0" w:rsidRPr="002275A0">
        <w:rPr>
          <w:sz w:val="24"/>
          <w:szCs w:val="24"/>
        </w:rPr>
        <w:t>am most afraid</w:t>
      </w:r>
      <w:r w:rsidR="00CD6798">
        <w:rPr>
          <w:sz w:val="24"/>
          <w:szCs w:val="24"/>
        </w:rPr>
        <w:t xml:space="preserve"> </w:t>
      </w:r>
      <w:r w:rsidR="002275A0" w:rsidRPr="002275A0">
        <w:rPr>
          <w:sz w:val="24"/>
          <w:szCs w:val="24"/>
        </w:rPr>
        <w:t>when i pull the mask off and pretend i didn’t know the villain</w:t>
      </w:r>
      <w:r w:rsidR="00CD6798">
        <w:rPr>
          <w:sz w:val="24"/>
          <w:szCs w:val="24"/>
        </w:rPr>
        <w:t xml:space="preserve"> all along</w:t>
      </w:r>
    </w:p>
    <w:p w14:paraId="37C01899" w14:textId="77777777" w:rsidR="00751E23" w:rsidRPr="002275A0" w:rsidRDefault="00751E23" w:rsidP="006D75D3">
      <w:pPr>
        <w:pStyle w:val="normal0"/>
        <w:jc w:val="both"/>
        <w:rPr>
          <w:sz w:val="24"/>
          <w:szCs w:val="24"/>
        </w:rPr>
      </w:pPr>
    </w:p>
    <w:p w14:paraId="5F7C899C" w14:textId="77777777" w:rsidR="00751E23" w:rsidRPr="002275A0" w:rsidRDefault="002275A0" w:rsidP="006D75D3">
      <w:pPr>
        <w:pStyle w:val="normal0"/>
        <w:jc w:val="both"/>
        <w:rPr>
          <w:sz w:val="24"/>
          <w:szCs w:val="24"/>
        </w:rPr>
      </w:pPr>
      <w:proofErr w:type="gramStart"/>
      <w:r w:rsidRPr="002275A0">
        <w:rPr>
          <w:sz w:val="24"/>
          <w:szCs w:val="24"/>
        </w:rPr>
        <w:t>i</w:t>
      </w:r>
      <w:proofErr w:type="gramEnd"/>
      <w:r w:rsidRPr="002275A0">
        <w:rPr>
          <w:sz w:val="24"/>
          <w:szCs w:val="24"/>
        </w:rPr>
        <w:t xml:space="preserve"> look like </w:t>
      </w:r>
    </w:p>
    <w:p w14:paraId="47B81251" w14:textId="77777777" w:rsidR="00751E23" w:rsidRPr="002275A0" w:rsidRDefault="002275A0" w:rsidP="006D75D3">
      <w:pPr>
        <w:pStyle w:val="normal0"/>
        <w:ind w:firstLine="720"/>
        <w:jc w:val="both"/>
        <w:rPr>
          <w:sz w:val="24"/>
          <w:szCs w:val="24"/>
        </w:rPr>
      </w:pPr>
      <w:proofErr w:type="gramStart"/>
      <w:r w:rsidRPr="002275A0">
        <w:rPr>
          <w:sz w:val="24"/>
          <w:szCs w:val="24"/>
        </w:rPr>
        <w:t>villain</w:t>
      </w:r>
      <w:proofErr w:type="gramEnd"/>
      <w:r w:rsidRPr="002275A0">
        <w:rPr>
          <w:sz w:val="24"/>
          <w:szCs w:val="24"/>
        </w:rPr>
        <w:t xml:space="preserve">/ these </w:t>
      </w:r>
      <w:r w:rsidR="008B00FC">
        <w:rPr>
          <w:sz w:val="24"/>
          <w:szCs w:val="24"/>
        </w:rPr>
        <w:t xml:space="preserve">guilty godless </w:t>
      </w:r>
      <w:r w:rsidRPr="002275A0">
        <w:rPr>
          <w:sz w:val="24"/>
          <w:szCs w:val="24"/>
        </w:rPr>
        <w:t xml:space="preserve">days/ </w:t>
      </w:r>
    </w:p>
    <w:p w14:paraId="7BA395CC" w14:textId="77777777" w:rsidR="008B00FC" w:rsidRDefault="002275A0" w:rsidP="006D75D3">
      <w:pPr>
        <w:pStyle w:val="normal0"/>
        <w:ind w:firstLine="720"/>
        <w:jc w:val="both"/>
        <w:rPr>
          <w:sz w:val="24"/>
          <w:szCs w:val="24"/>
        </w:rPr>
      </w:pPr>
      <w:proofErr w:type="gramStart"/>
      <w:r w:rsidRPr="002275A0">
        <w:rPr>
          <w:sz w:val="24"/>
          <w:szCs w:val="24"/>
        </w:rPr>
        <w:t>you</w:t>
      </w:r>
      <w:proofErr w:type="gramEnd"/>
      <w:r w:rsidRPr="002275A0">
        <w:rPr>
          <w:sz w:val="24"/>
          <w:szCs w:val="24"/>
        </w:rPr>
        <w:t xml:space="preserve"> don’t see </w:t>
      </w:r>
    </w:p>
    <w:p w14:paraId="4DB6B449" w14:textId="77777777" w:rsidR="002275A0" w:rsidRDefault="002275A0" w:rsidP="006D75D3">
      <w:pPr>
        <w:pStyle w:val="normal0"/>
        <w:ind w:firstLine="720"/>
        <w:jc w:val="both"/>
        <w:rPr>
          <w:sz w:val="24"/>
          <w:szCs w:val="24"/>
        </w:rPr>
      </w:pPr>
      <w:proofErr w:type="gramStart"/>
      <w:r w:rsidRPr="002275A0">
        <w:rPr>
          <w:sz w:val="24"/>
          <w:szCs w:val="24"/>
        </w:rPr>
        <w:t>how</w:t>
      </w:r>
      <w:proofErr w:type="gramEnd"/>
      <w:r w:rsidRPr="002275A0">
        <w:rPr>
          <w:sz w:val="24"/>
          <w:szCs w:val="24"/>
        </w:rPr>
        <w:t xml:space="preserve"> they smile at me</w:t>
      </w:r>
      <w:r w:rsidR="008B00FC">
        <w:rPr>
          <w:sz w:val="24"/>
          <w:szCs w:val="24"/>
        </w:rPr>
        <w:t>/</w:t>
      </w:r>
      <w:r w:rsidRPr="002275A0">
        <w:rPr>
          <w:sz w:val="24"/>
          <w:szCs w:val="24"/>
        </w:rPr>
        <w:t>relieved</w:t>
      </w:r>
    </w:p>
    <w:p w14:paraId="393B6AAC" w14:textId="77777777" w:rsidR="006D75D3" w:rsidRDefault="002275A0" w:rsidP="006D75D3">
      <w:pPr>
        <w:pStyle w:val="normal0"/>
        <w:jc w:val="both"/>
        <w:rPr>
          <w:sz w:val="24"/>
          <w:szCs w:val="24"/>
        </w:rPr>
      </w:pPr>
      <w:proofErr w:type="gramStart"/>
      <w:r w:rsidRPr="002275A0">
        <w:rPr>
          <w:sz w:val="24"/>
          <w:szCs w:val="24"/>
        </w:rPr>
        <w:t>as</w:t>
      </w:r>
      <w:proofErr w:type="gramEnd"/>
      <w:r w:rsidRPr="002275A0">
        <w:rPr>
          <w:sz w:val="24"/>
          <w:szCs w:val="24"/>
        </w:rPr>
        <w:t xml:space="preserve"> if to say</w:t>
      </w:r>
      <w:r>
        <w:rPr>
          <w:sz w:val="24"/>
          <w:szCs w:val="24"/>
        </w:rPr>
        <w:t xml:space="preserve"> </w:t>
      </w:r>
      <w:r w:rsidR="00CD6798">
        <w:rPr>
          <w:sz w:val="24"/>
          <w:szCs w:val="24"/>
        </w:rPr>
        <w:t>every muscle in</w:t>
      </w:r>
      <w:r w:rsidRPr="002275A0">
        <w:rPr>
          <w:sz w:val="24"/>
          <w:szCs w:val="24"/>
        </w:rPr>
        <w:t xml:space="preserve"> your face call</w:t>
      </w:r>
      <w:r w:rsidR="00CD6798">
        <w:rPr>
          <w:sz w:val="24"/>
          <w:szCs w:val="24"/>
        </w:rPr>
        <w:t>s</w:t>
      </w:r>
      <w:r w:rsidRPr="002275A0">
        <w:rPr>
          <w:sz w:val="24"/>
          <w:szCs w:val="24"/>
        </w:rPr>
        <w:t xml:space="preserve"> your </w:t>
      </w:r>
      <w:r w:rsidR="00CD6798">
        <w:rPr>
          <w:sz w:val="24"/>
          <w:szCs w:val="24"/>
        </w:rPr>
        <w:t>bluff</w:t>
      </w:r>
      <w:r w:rsidR="006D75D3">
        <w:rPr>
          <w:sz w:val="24"/>
          <w:szCs w:val="24"/>
        </w:rPr>
        <w:t>/</w:t>
      </w:r>
      <w:r w:rsidR="00CD6798">
        <w:rPr>
          <w:sz w:val="24"/>
          <w:szCs w:val="24"/>
        </w:rPr>
        <w:t xml:space="preserve">mutt </w:t>
      </w:r>
    </w:p>
    <w:p w14:paraId="2EECC744" w14:textId="55FA3EFB" w:rsidR="00751E23" w:rsidRPr="002275A0" w:rsidRDefault="006D75D3" w:rsidP="006D75D3">
      <w:pPr>
        <w:pStyle w:val="normal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will</w:t>
      </w:r>
      <w:proofErr w:type="gramEnd"/>
      <w:r>
        <w:rPr>
          <w:sz w:val="24"/>
          <w:szCs w:val="24"/>
        </w:rPr>
        <w:t xml:space="preserve"> you ever stop pretending</w:t>
      </w:r>
    </w:p>
    <w:sectPr w:rsidR="00751E23" w:rsidRPr="002275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Moira Lavelle" w:date="2016-03-29T19:10:00Z" w:initials="ML">
    <w:p w14:paraId="45689214" w14:textId="6C7442E4" w:rsidR="00FB5243" w:rsidRDefault="00FB5243">
      <w:pPr>
        <w:pStyle w:val="CommentText"/>
      </w:pPr>
      <w:r>
        <w:rPr>
          <w:rStyle w:val="CommentReference"/>
        </w:rPr>
        <w:annotationRef/>
      </w:r>
      <w:r>
        <w:t xml:space="preserve">Is the speaker the great </w:t>
      </w:r>
      <w:proofErr w:type="spellStart"/>
      <w:r>
        <w:t>dane</w:t>
      </w:r>
      <w:proofErr w:type="spellEnd"/>
      <w:r>
        <w:t>? This word threw me a little.</w:t>
      </w:r>
    </w:p>
  </w:comment>
  <w:comment w:id="2" w:author="Moira Lavelle" w:date="2016-03-29T19:11:00Z" w:initials="ML">
    <w:p w14:paraId="43370D34" w14:textId="61A4D8AE" w:rsidR="00FB5243" w:rsidRDefault="00FB5243">
      <w:pPr>
        <w:pStyle w:val="CommentText"/>
      </w:pPr>
      <w:r>
        <w:rPr>
          <w:rStyle w:val="CommentReference"/>
        </w:rPr>
        <w:annotationRef/>
      </w:r>
      <w:r>
        <w:t>Love this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751E23"/>
    <w:rsid w:val="002275A0"/>
    <w:rsid w:val="00520FE4"/>
    <w:rsid w:val="006D75D3"/>
    <w:rsid w:val="006F2FA5"/>
    <w:rsid w:val="00713236"/>
    <w:rsid w:val="00751E23"/>
    <w:rsid w:val="008B00FC"/>
    <w:rsid w:val="00900FD8"/>
    <w:rsid w:val="00A05C8B"/>
    <w:rsid w:val="00CD6798"/>
    <w:rsid w:val="00D766D9"/>
    <w:rsid w:val="00FB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4CEF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5A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5A0"/>
    <w:rPr>
      <w:rFonts w:ascii="Lucida Grande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524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524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5A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5A0"/>
    <w:rPr>
      <w:rFonts w:ascii="Lucida Grande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524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524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283</Words>
  <Characters>1619</Characters>
  <Application>Microsoft Macintosh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Moira Lavelle</cp:lastModifiedBy>
  <cp:revision>7</cp:revision>
  <dcterms:created xsi:type="dcterms:W3CDTF">2016-03-19T15:46:00Z</dcterms:created>
  <dcterms:modified xsi:type="dcterms:W3CDTF">2016-03-29T23:12:00Z</dcterms:modified>
</cp:coreProperties>
</file>
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DE081F" w14:textId="77777777" w:rsidR="001A7E15" w:rsidRDefault="00204ED9">
      <w:pPr>
        <w:spacing w:line="240" w:lineRule="auto"/>
        <w:rPr>
          <w:ins w:id="0" w:author="Carissa Fleury" w:date="2016-04-04T12:48:00Z"/>
          <w:sz w:val="20"/>
          <w:szCs w:val="20"/>
          <w:shd w:val="clear" w:color="auto" w:fill="FFFFFF"/>
        </w:rPr>
        <w:pPrChange w:id="1" w:author="Tess Ross-Callahan" w:date="2016-04-02T14:02:00Z">
          <w:pPr>
            <w:pStyle w:val="Normal1"/>
          </w:pPr>
        </w:pPrChange>
      </w:pPr>
      <w:ins w:id="2" w:author="Tess Ross-Callahan" w:date="2016-04-02T14:02:00Z">
        <w:r w:rsidRPr="00204ED9">
          <w:rPr>
            <w:sz w:val="20"/>
            <w:szCs w:val="20"/>
            <w:shd w:val="clear" w:color="auto" w:fill="FFFFFF"/>
          </w:rPr>
          <w:t>papa</w:t>
        </w:r>
        <w:r w:rsidRPr="00204ED9">
          <w:rPr>
            <w:sz w:val="20"/>
            <w:szCs w:val="20"/>
            <w:shd w:val="clear" w:color="auto" w:fill="FFFFFF"/>
          </w:rPr>
          <w:br/>
          <w:t xml:space="preserve">you didn’t remember me the </w:t>
        </w:r>
        <w:r w:rsidRPr="00204ED9">
          <w:rPr>
            <w:sz w:val="20"/>
            <w:szCs w:val="20"/>
            <w:shd w:val="clear" w:color="auto" w:fill="FFFFFF"/>
          </w:rPr>
          <w:br/>
          <w:t>past few years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was a ghost in your mind</w:t>
        </w:r>
        <w:r w:rsidRPr="00204ED9">
          <w:rPr>
            <w:sz w:val="20"/>
            <w:szCs w:val="20"/>
            <w:shd w:val="clear" w:color="auto" w:fill="FFFFFF"/>
          </w:rPr>
          <w:br/>
          <w:t xml:space="preserve">a shadow of the girl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used to be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  <w:t>you remember the war</w:t>
        </w:r>
        <w:r w:rsidRPr="00204ED9">
          <w:rPr>
            <w:sz w:val="20"/>
            <w:szCs w:val="20"/>
            <w:shd w:val="clear" w:color="auto" w:fill="FFFFFF"/>
          </w:rPr>
          <w:br/>
          <w:t>you remember sitting in your shame</w:t>
        </w:r>
        <w:r w:rsidRPr="00204ED9">
          <w:rPr>
            <w:sz w:val="20"/>
            <w:szCs w:val="20"/>
            <w:shd w:val="clear" w:color="auto" w:fill="FFFFFF"/>
          </w:rPr>
          <w:br/>
          <w:t>as you read the signs that reduced you</w:t>
        </w:r>
        <w:r w:rsidRPr="00204ED9">
          <w:rPr>
            <w:sz w:val="20"/>
            <w:szCs w:val="20"/>
            <w:shd w:val="clear" w:color="auto" w:fill="FFFFFF"/>
          </w:rPr>
          <w:br/>
          <w:t>that told you that you were less than</w:t>
        </w:r>
        <w:r w:rsidRPr="00204ED9">
          <w:rPr>
            <w:sz w:val="20"/>
            <w:szCs w:val="20"/>
            <w:shd w:val="clear" w:color="auto" w:fill="FFFFFF"/>
          </w:rPr>
          <w:br/>
          <w:t>you were a king</w:t>
        </w:r>
        <w:r w:rsidRPr="00204ED9">
          <w:rPr>
            <w:sz w:val="20"/>
            <w:szCs w:val="20"/>
            <w:shd w:val="clear" w:color="auto" w:fill="FFFFFF"/>
          </w:rPr>
          <w:br/>
          <w:t>raised to be an oak tree</w:t>
        </w:r>
        <w:r w:rsidRPr="00204ED9">
          <w:rPr>
            <w:sz w:val="20"/>
            <w:szCs w:val="20"/>
            <w:shd w:val="clear" w:color="auto" w:fill="FFFFFF"/>
          </w:rPr>
          <w:br/>
          <w:t>strong and proud</w:t>
        </w:r>
        <w:r w:rsidRPr="00204ED9">
          <w:rPr>
            <w:sz w:val="20"/>
            <w:szCs w:val="20"/>
            <w:shd w:val="clear" w:color="auto" w:fill="FFFFFF"/>
          </w:rPr>
          <w:br/>
          <w:t>and then the batons came</w:t>
        </w:r>
        <w:r w:rsidRPr="00204ED9">
          <w:rPr>
            <w:sz w:val="20"/>
            <w:szCs w:val="20"/>
            <w:shd w:val="clear" w:color="auto" w:fill="FFFFFF"/>
          </w:rPr>
          <w:br/>
          <w:t>and then the rocks came</w:t>
        </w:r>
        <w:r w:rsidRPr="00204ED9">
          <w:rPr>
            <w:sz w:val="20"/>
            <w:szCs w:val="20"/>
            <w:shd w:val="clear" w:color="auto" w:fill="FFFFFF"/>
          </w:rPr>
          <w:br/>
          <w:t>and then the flames came</w:t>
        </w:r>
        <w:r w:rsidRPr="00204ED9">
          <w:rPr>
            <w:sz w:val="20"/>
            <w:szCs w:val="20"/>
            <w:shd w:val="clear" w:color="auto" w:fill="FFFFFF"/>
          </w:rPr>
          <w:br/>
          <w:t>so you left your home</w:t>
        </w:r>
        <w:r w:rsidRPr="00204ED9">
          <w:rPr>
            <w:sz w:val="20"/>
            <w:szCs w:val="20"/>
            <w:shd w:val="clear" w:color="auto" w:fill="FFFFFF"/>
          </w:rPr>
          <w:br/>
          <w:t>sweet sticky Georgia</w:t>
        </w:r>
        <w:r w:rsidRPr="00204ED9">
          <w:rPr>
            <w:sz w:val="20"/>
            <w:szCs w:val="20"/>
            <w:shd w:val="clear" w:color="auto" w:fill="FFFFFF"/>
          </w:rPr>
          <w:br/>
          <w:t>to find a land where your daughter</w:t>
        </w:r>
        <w:r w:rsidRPr="00204ED9">
          <w:rPr>
            <w:sz w:val="20"/>
            <w:szCs w:val="20"/>
            <w:shd w:val="clear" w:color="auto" w:fill="FFFFFF"/>
          </w:rPr>
          <w:br/>
          <w:t>could be black and</w:t>
        </w:r>
        <w:r w:rsidRPr="00204ED9">
          <w:rPr>
            <w:sz w:val="20"/>
            <w:szCs w:val="20"/>
            <w:shd w:val="clear" w:color="auto" w:fill="FFFFFF"/>
          </w:rPr>
          <w:br/>
          <w:t>not be on the endangered species list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  <w:t>you didn’t remember me but</w:t>
        </w:r>
        <w:r w:rsidRPr="00204ED9">
          <w:rPr>
            <w:sz w:val="20"/>
            <w:szCs w:val="20"/>
            <w:shd w:val="clear" w:color="auto" w:fill="FFFFFF"/>
          </w:rPr>
          <w:br/>
          <w:t>you remembered the anger</w:t>
        </w:r>
        <w:r w:rsidRPr="00204ED9">
          <w:rPr>
            <w:sz w:val="20"/>
            <w:szCs w:val="20"/>
            <w:shd w:val="clear" w:color="auto" w:fill="FFFFFF"/>
          </w:rPr>
          <w:br/>
          <w:t>you were not an angry man but</w:t>
        </w:r>
        <w:r w:rsidRPr="00204ED9">
          <w:rPr>
            <w:sz w:val="20"/>
            <w:szCs w:val="20"/>
            <w:shd w:val="clear" w:color="auto" w:fill="FFFFFF"/>
          </w:rPr>
          <w:br/>
          <w:t>when the white men spit on your</w:t>
        </w:r>
        <w:r w:rsidRPr="00204ED9">
          <w:rPr>
            <w:sz w:val="20"/>
            <w:szCs w:val="20"/>
            <w:shd w:val="clear" w:color="auto" w:fill="FFFFFF"/>
          </w:rPr>
          <w:br/>
          <w:t>daughter</w:t>
        </w:r>
        <w:r w:rsidRPr="00204ED9">
          <w:rPr>
            <w:sz w:val="20"/>
            <w:szCs w:val="20"/>
            <w:shd w:val="clear" w:color="auto" w:fill="FFFFFF"/>
          </w:rPr>
          <w:br/>
          <w:t>black and beautiful</w:t>
        </w:r>
        <w:r w:rsidRPr="00204ED9">
          <w:rPr>
            <w:sz w:val="20"/>
            <w:szCs w:val="20"/>
            <w:shd w:val="clear" w:color="auto" w:fill="FFFFFF"/>
          </w:rPr>
          <w:br/>
          <w:t>you spit back at them</w:t>
        </w:r>
        <w:r w:rsidRPr="00204ED9">
          <w:rPr>
            <w:sz w:val="20"/>
            <w:szCs w:val="20"/>
            <w:shd w:val="clear" w:color="auto" w:fill="FFFFFF"/>
          </w:rPr>
          <w:br/>
          <w:t>how dare they defile a growing queen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you remembered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they hadn’t broken your mind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they hadn’t made your hands</w:t>
        </w:r>
        <w:r w:rsidRPr="00204ED9">
          <w:rPr>
            <w:sz w:val="20"/>
            <w:szCs w:val="20"/>
            <w:shd w:val="clear" w:color="auto" w:fill="FFFFFF"/>
          </w:rPr>
          <w:br/>
          <w:t>shake</w:t>
        </w:r>
        <w:r w:rsidRPr="00204ED9">
          <w:rPr>
            <w:sz w:val="20"/>
            <w:szCs w:val="20"/>
            <w:shd w:val="clear" w:color="auto" w:fill="FFFFFF"/>
          </w:rPr>
          <w:br/>
          <w:t>feet shake</w:t>
        </w:r>
        <w:r w:rsidRPr="00204ED9">
          <w:rPr>
            <w:sz w:val="20"/>
            <w:szCs w:val="20"/>
            <w:shd w:val="clear" w:color="auto" w:fill="FFFFFF"/>
          </w:rPr>
          <w:br/>
          <w:t>legs shake</w:t>
        </w:r>
        <w:r w:rsidRPr="00204ED9">
          <w:rPr>
            <w:sz w:val="20"/>
            <w:szCs w:val="20"/>
            <w:shd w:val="clear" w:color="auto" w:fill="FFFFFF"/>
          </w:rPr>
          <w:br/>
          <w:t>temple shake</w:t>
        </w:r>
        <w:r w:rsidRPr="00204ED9">
          <w:rPr>
            <w:sz w:val="20"/>
            <w:szCs w:val="20"/>
            <w:shd w:val="clear" w:color="auto" w:fill="FFFFFF"/>
          </w:rPr>
          <w:br/>
          <w:t>you could not rebuild it in three days</w:t>
        </w:r>
        <w:r w:rsidRPr="00204ED9">
          <w:rPr>
            <w:sz w:val="20"/>
            <w:szCs w:val="20"/>
            <w:shd w:val="clear" w:color="auto" w:fill="FFFFFF"/>
          </w:rPr>
          <w:br/>
          <w:t>like the messiah you loved so much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your mind wasn’t a clock</w:t>
        </w:r>
        <w:r w:rsidRPr="00204ED9">
          <w:rPr>
            <w:sz w:val="20"/>
            <w:szCs w:val="20"/>
            <w:shd w:val="clear" w:color="auto" w:fill="FFFFFF"/>
          </w:rPr>
          <w:br/>
          <w:t xml:space="preserve">wasn’t a tidal wave that kept spinning </w:t>
        </w:r>
        <w:r w:rsidRPr="00204ED9">
          <w:rPr>
            <w:sz w:val="20"/>
            <w:szCs w:val="20"/>
            <w:shd w:val="clear" w:color="auto" w:fill="FFFFFF"/>
          </w:rPr>
          <w:br/>
          <w:t>the same thoughts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they hadn’t burned your oak </w:t>
        </w:r>
        <w:r w:rsidRPr="00204ED9">
          <w:rPr>
            <w:sz w:val="20"/>
            <w:szCs w:val="20"/>
            <w:shd w:val="clear" w:color="auto" w:fill="FFFFFF"/>
          </w:rPr>
          <w:br/>
          <w:t xml:space="preserve">tree armor </w:t>
        </w:r>
        <w:r w:rsidRPr="00204ED9">
          <w:rPr>
            <w:sz w:val="20"/>
            <w:szCs w:val="20"/>
            <w:shd w:val="clear" w:color="auto" w:fill="FFFFFF"/>
          </w:rPr>
          <w:br/>
          <w:t>to the ground</w:t>
        </w:r>
        <w:r w:rsidRPr="00204ED9">
          <w:rPr>
            <w:sz w:val="20"/>
            <w:szCs w:val="20"/>
            <w:shd w:val="clear" w:color="auto" w:fill="FFFFFF"/>
          </w:rPr>
          <w:br/>
          <w:t>the same way they burned your home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miss you</w:t>
        </w:r>
        <w:r w:rsidRPr="00204ED9">
          <w:rPr>
            <w:sz w:val="20"/>
            <w:szCs w:val="20"/>
            <w:shd w:val="clear" w:color="auto" w:fill="FFFFFF"/>
          </w:rPr>
          <w:br/>
          <w:t>your blackberry skin felt like home</w:t>
        </w:r>
        <w:r w:rsidRPr="00204ED9">
          <w:rPr>
            <w:sz w:val="20"/>
            <w:szCs w:val="20"/>
            <w:shd w:val="clear" w:color="auto" w:fill="FFFFFF"/>
          </w:rPr>
          <w:br/>
          <w:t>your crooked smile still does</w:t>
        </w:r>
        <w:r w:rsidRPr="00204ED9">
          <w:rPr>
            <w:sz w:val="20"/>
            <w:szCs w:val="20"/>
            <w:shd w:val="clear" w:color="auto" w:fill="FFFFFF"/>
          </w:rPr>
          <w:br/>
          <w:t>but only in the pictures now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lastRenderedPageBreak/>
          <w:br/>
          <w:t xml:space="preserve">you told me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was your favorite</w:t>
        </w:r>
        <w:r w:rsidRPr="00204ED9">
          <w:rPr>
            <w:sz w:val="20"/>
            <w:szCs w:val="20"/>
            <w:shd w:val="clear" w:color="auto" w:fill="FFFFFF"/>
          </w:rPr>
          <w:br/>
          <w:t>chocolate shop</w:t>
        </w:r>
        <w:r w:rsidRPr="00204ED9">
          <w:rPr>
            <w:sz w:val="20"/>
            <w:szCs w:val="20"/>
            <w:shd w:val="clear" w:color="auto" w:fill="FFFFFF"/>
          </w:rPr>
          <w:br/>
          <w:t>sweet and brown</w:t>
        </w:r>
        <w:r w:rsidRPr="00204ED9">
          <w:rPr>
            <w:sz w:val="20"/>
            <w:szCs w:val="20"/>
            <w:shd w:val="clear" w:color="auto" w:fill="FFFFFF"/>
          </w:rPr>
          <w:br/>
          <w:t xml:space="preserve">back then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hid my face in my hands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but papa</w:t>
        </w:r>
        <w:r w:rsidRPr="00204ED9">
          <w:rPr>
            <w:sz w:val="20"/>
            <w:szCs w:val="20"/>
            <w:shd w:val="clear" w:color="auto" w:fill="FFFFFF"/>
          </w:rPr>
          <w:br/>
          <w:t>now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could turn my face up to you</w:t>
        </w:r>
        <w:r w:rsidRPr="00204ED9">
          <w:rPr>
            <w:sz w:val="20"/>
            <w:szCs w:val="20"/>
            <w:shd w:val="clear" w:color="auto" w:fill="FFFFFF"/>
          </w:rPr>
          <w:br/>
          <w:t>and wrap my arms around your scent</w:t>
        </w:r>
        <w:r w:rsidRPr="00204ED9">
          <w:rPr>
            <w:sz w:val="20"/>
            <w:szCs w:val="20"/>
            <w:shd w:val="clear" w:color="auto" w:fill="FFFFFF"/>
          </w:rPr>
          <w:br/>
          <w:t xml:space="preserve">cooking greens and apple pie and </w:t>
        </w:r>
        <w:r w:rsidRPr="00204ED9">
          <w:rPr>
            <w:sz w:val="20"/>
            <w:szCs w:val="20"/>
            <w:shd w:val="clear" w:color="auto" w:fill="FFFFFF"/>
          </w:rPr>
          <w:br/>
          <w:t xml:space="preserve">promises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could keep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  <w:t>your voice is far away now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am still caramels and chocolates</w:t>
        </w:r>
        <w:r w:rsidRPr="00204ED9">
          <w:rPr>
            <w:sz w:val="20"/>
            <w:szCs w:val="20"/>
            <w:shd w:val="clear" w:color="auto" w:fill="FFFFFF"/>
          </w:rPr>
          <w:br/>
          <w:t xml:space="preserve">but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wish you could have seen me</w:t>
        </w:r>
        <w:r w:rsidRPr="00204ED9">
          <w:rPr>
            <w:sz w:val="20"/>
            <w:szCs w:val="20"/>
            <w:shd w:val="clear" w:color="auto" w:fill="FFFFFF"/>
          </w:rPr>
          <w:br/>
          <w:t xml:space="preserve">grow into </w:t>
        </w:r>
        <w:r w:rsidRPr="00204ED9">
          <w:rPr>
            <w:sz w:val="20"/>
            <w:szCs w:val="20"/>
            <w:shd w:val="clear" w:color="auto" w:fill="FFFFFF"/>
          </w:rPr>
          <w:br/>
          <w:t>steel and iron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can still remember every wrinkle in </w:t>
        </w:r>
        <w:r w:rsidRPr="00204ED9">
          <w:rPr>
            <w:sz w:val="20"/>
            <w:szCs w:val="20"/>
            <w:shd w:val="clear" w:color="auto" w:fill="FFFFFF"/>
          </w:rPr>
          <w:br/>
          <w:t>your forehead</w:t>
        </w:r>
        <w:r w:rsidRPr="00204ED9">
          <w:rPr>
            <w:sz w:val="20"/>
            <w:szCs w:val="20"/>
            <w:shd w:val="clear" w:color="auto" w:fill="FFFFFF"/>
          </w:rPr>
          <w:br/>
          <w:t>the veins in your hands</w:t>
        </w:r>
        <w:r w:rsidRPr="00204ED9">
          <w:rPr>
            <w:sz w:val="20"/>
            <w:szCs w:val="20"/>
            <w:shd w:val="clear" w:color="auto" w:fill="FFFFFF"/>
          </w:rPr>
          <w:br/>
          <w:t>the depth of your laugh</w:t>
        </w:r>
        <w:r w:rsidRPr="00204ED9">
          <w:rPr>
            <w:sz w:val="20"/>
            <w:szCs w:val="20"/>
            <w:shd w:val="clear" w:color="auto" w:fill="FFFFFF"/>
          </w:rPr>
          <w:br/>
          <w:t>your spine, strong</w:t>
        </w:r>
        <w:r w:rsidRPr="00204ED9">
          <w:rPr>
            <w:sz w:val="20"/>
            <w:szCs w:val="20"/>
            <w:shd w:val="clear" w:color="auto" w:fill="FFFFFF"/>
          </w:rPr>
          <w:br/>
          <w:t>even after years of wear, decades of war</w:t>
        </w:r>
        <w:r w:rsidRPr="00204ED9">
          <w:rPr>
            <w:sz w:val="20"/>
            <w:szCs w:val="20"/>
            <w:shd w:val="clear" w:color="auto" w:fill="FFFFFF"/>
          </w:rPr>
          <w:br/>
        </w:r>
      </w:ins>
    </w:p>
    <w:p w14:paraId="509293AF" w14:textId="2927464B" w:rsidR="00920062" w:rsidRPr="001A7E15" w:rsidRDefault="00204ED9">
      <w:pPr>
        <w:spacing w:line="240" w:lineRule="auto"/>
        <w:rPr>
          <w:sz w:val="20"/>
          <w:szCs w:val="20"/>
          <w:shd w:val="clear" w:color="auto" w:fill="FFFFFF"/>
          <w:rPrChange w:id="3" w:author="Carissa Fleury" w:date="2016-04-04T12:48:00Z">
            <w:rPr/>
          </w:rPrChange>
        </w:rPr>
        <w:pPrChange w:id="4" w:author="Tess Ross-Callahan" w:date="2016-04-02T14:02:00Z">
          <w:pPr>
            <w:pStyle w:val="Normal1"/>
          </w:pPr>
        </w:pPrChange>
      </w:pPr>
      <w:bookmarkStart w:id="5" w:name="_GoBack"/>
      <w:bookmarkEnd w:id="5"/>
      <w:ins w:id="6" w:author="Tess Ross-Callahan" w:date="2016-04-02T14:02:00Z">
        <w:r w:rsidRPr="00204ED9">
          <w:rPr>
            <w:sz w:val="20"/>
            <w:szCs w:val="20"/>
            <w:shd w:val="clear" w:color="auto" w:fill="FFFFFF"/>
          </w:rPr>
          <w:br/>
          <w:t>papa</w:t>
        </w:r>
        <w:r w:rsidRPr="00204ED9">
          <w:rPr>
            <w:sz w:val="20"/>
            <w:szCs w:val="20"/>
            <w:shd w:val="clear" w:color="auto" w:fill="FFFFFF"/>
          </w:rPr>
          <w:br/>
          <w:t>when they put you in the ground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could not cry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had to save all of the salt</w:t>
        </w:r>
        <w:r w:rsidRPr="00204ED9">
          <w:rPr>
            <w:sz w:val="20"/>
            <w:szCs w:val="20"/>
            <w:shd w:val="clear" w:color="auto" w:fill="FFFFFF"/>
          </w:rPr>
          <w:br/>
          <w:t>in my body</w:t>
        </w:r>
        <w:r w:rsidRPr="00204ED9">
          <w:rPr>
            <w:sz w:val="20"/>
            <w:szCs w:val="20"/>
            <w:shd w:val="clear" w:color="auto" w:fill="FFFFFF"/>
          </w:rPr>
          <w:br/>
          <w:t xml:space="preserve">so that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could remain the sea</w:t>
        </w:r>
        <w:r w:rsidRPr="00204ED9">
          <w:rPr>
            <w:sz w:val="20"/>
            <w:szCs w:val="20"/>
            <w:shd w:val="clear" w:color="auto" w:fill="FFFFFF"/>
          </w:rPr>
          <w:br/>
          <w:t>salt caramels you so loved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didn’t want to fade away</w:t>
        </w:r>
        <w:r w:rsidRPr="00204ED9">
          <w:rPr>
            <w:sz w:val="20"/>
            <w:szCs w:val="20"/>
            <w:shd w:val="clear" w:color="auto" w:fill="FFFFFF"/>
          </w:rPr>
          <w:br/>
          <w:t>and become a ghost like you had</w:t>
        </w:r>
        <w:r w:rsidRPr="00204ED9">
          <w:rPr>
            <w:sz w:val="20"/>
            <w:szCs w:val="20"/>
            <w:shd w:val="clear" w:color="auto" w:fill="FFFFFF"/>
          </w:rPr>
          <w:br/>
          <w:t>become</w:t>
        </w:r>
        <w:r w:rsidRPr="00204ED9">
          <w:rPr>
            <w:sz w:val="20"/>
            <w:szCs w:val="20"/>
            <w:shd w:val="clear" w:color="auto" w:fill="FFFFFF"/>
          </w:rPr>
          <w:br/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wanted to keep every part of me that</w:t>
        </w:r>
        <w:r w:rsidRPr="00204ED9">
          <w:rPr>
            <w:sz w:val="20"/>
            <w:szCs w:val="20"/>
            <w:shd w:val="clear" w:color="auto" w:fill="FFFFFF"/>
          </w:rPr>
          <w:br/>
          <w:t>you loved intact so that</w:t>
        </w:r>
        <w:r w:rsidRPr="00204ED9">
          <w:rPr>
            <w:sz w:val="20"/>
            <w:szCs w:val="20"/>
            <w:shd w:val="clear" w:color="auto" w:fill="FFFFFF"/>
          </w:rPr>
          <w:br/>
          <w:t>one day you would be able to recognize me</w:t>
        </w:r>
        <w:r w:rsidRPr="00204ED9">
          <w:rPr>
            <w:sz w:val="20"/>
            <w:szCs w:val="20"/>
            <w:shd w:val="clear" w:color="auto" w:fill="FFFFFF"/>
          </w:rPr>
          <w:br/>
          <w:t>as an oak tree</w:t>
        </w:r>
        <w:r w:rsidRPr="00204ED9">
          <w:rPr>
            <w:sz w:val="20"/>
            <w:szCs w:val="20"/>
            <w:shd w:val="clear" w:color="auto" w:fill="FFFFFF"/>
          </w:rPr>
          <w:br/>
          <w:t>salt and iron</w:t>
        </w:r>
        <w:r w:rsidRPr="00204ED9">
          <w:rPr>
            <w:sz w:val="20"/>
            <w:szCs w:val="20"/>
            <w:shd w:val="clear" w:color="auto" w:fill="FFFFFF"/>
          </w:rPr>
          <w:br/>
          <w:t>glorious melanin</w:t>
        </w:r>
        <w:r w:rsidRPr="00204ED9">
          <w:rPr>
            <w:sz w:val="20"/>
            <w:szCs w:val="20"/>
            <w:shd w:val="clear" w:color="auto" w:fill="FFFFFF"/>
          </w:rPr>
          <w:br/>
          <w:t>a queen</w:t>
        </w:r>
        <w:r w:rsidRPr="00204ED9">
          <w:rPr>
            <w:sz w:val="20"/>
            <w:szCs w:val="20"/>
            <w:shd w:val="clear" w:color="auto" w:fill="FFFFFF"/>
          </w:rPr>
          <w:br/>
        </w:r>
        <w:r w:rsidRPr="00204ED9">
          <w:rPr>
            <w:sz w:val="20"/>
            <w:szCs w:val="20"/>
            <w:shd w:val="clear" w:color="auto" w:fill="FFFFFF"/>
          </w:rPr>
          <w:br/>
          <w:t>you always talked to me about how</w:t>
        </w:r>
        <w:r w:rsidRPr="00204ED9">
          <w:rPr>
            <w:sz w:val="20"/>
            <w:szCs w:val="20"/>
            <w:shd w:val="clear" w:color="auto" w:fill="FFFFFF"/>
          </w:rPr>
          <w:br/>
          <w:t>energy cannot be created nor</w:t>
        </w:r>
        <w:r w:rsidRPr="00204ED9">
          <w:rPr>
            <w:sz w:val="20"/>
            <w:szCs w:val="20"/>
            <w:shd w:val="clear" w:color="auto" w:fill="FFFFFF"/>
          </w:rPr>
          <w:br/>
          <w:t>destroyed.</w:t>
        </w:r>
        <w:r w:rsidRPr="00204ED9">
          <w:rPr>
            <w:sz w:val="20"/>
            <w:szCs w:val="20"/>
            <w:shd w:val="clear" w:color="auto" w:fill="FFFFFF"/>
          </w:rPr>
          <w:br/>
          <w:t xml:space="preserve">when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walk into the sea, that is where </w:t>
        </w:r>
        <w:r w:rsidRPr="00204ED9">
          <w:rPr>
            <w:sz w:val="20"/>
            <w:szCs w:val="20"/>
            <w:shd w:val="clear" w:color="auto" w:fill="FFFFFF"/>
          </w:rPr>
          <w:br/>
          <w:t xml:space="preserve">your energy is most potent. That is </w:t>
        </w:r>
        <w:r w:rsidRPr="00204ED9">
          <w:rPr>
            <w:sz w:val="20"/>
            <w:szCs w:val="20"/>
            <w:shd w:val="clear" w:color="auto" w:fill="FFFFFF"/>
          </w:rPr>
          <w:br/>
          <w:t xml:space="preserve">where </w:t>
        </w:r>
        <w:proofErr w:type="spellStart"/>
        <w:r w:rsidRPr="00204ED9">
          <w:rPr>
            <w:sz w:val="20"/>
            <w:szCs w:val="20"/>
            <w:shd w:val="clear" w:color="auto" w:fill="FFFFFF"/>
          </w:rPr>
          <w:t>i</w:t>
        </w:r>
        <w:proofErr w:type="spellEnd"/>
        <w:r w:rsidRPr="00204ED9">
          <w:rPr>
            <w:sz w:val="20"/>
            <w:szCs w:val="20"/>
            <w:shd w:val="clear" w:color="auto" w:fill="FFFFFF"/>
          </w:rPr>
          <w:t xml:space="preserve"> feel</w:t>
        </w:r>
        <w:r w:rsidRPr="00204ED9">
          <w:rPr>
            <w:sz w:val="20"/>
            <w:szCs w:val="20"/>
            <w:shd w:val="clear" w:color="auto" w:fill="FFFFFF"/>
          </w:rPr>
          <w:br/>
          <w:t>most at home</w:t>
        </w:r>
      </w:ins>
    </w:p>
    <w:sectPr w:rsidR="00920062" w:rsidRPr="001A7E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issa Fleury">
    <w15:presenceInfo w15:providerId="Windows Live" w15:userId="08c24bdbbbd5a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20062"/>
    <w:rsid w:val="00103604"/>
    <w:rsid w:val="001A7E15"/>
    <w:rsid w:val="00204ED9"/>
    <w:rsid w:val="00566EF9"/>
    <w:rsid w:val="0092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EFA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66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E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E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EF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F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4ED9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A75C0-D004-0249-8FA0-A31EED31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Macintosh Word</Application>
  <DocSecurity>0</DocSecurity>
  <Lines>16</Lines>
  <Paragraphs>4</Paragraphs>
  <ScaleCrop>false</ScaleCrop>
  <Company>Tufts University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Carissa Fleury</cp:lastModifiedBy>
  <cp:revision>4</cp:revision>
  <dcterms:created xsi:type="dcterms:W3CDTF">2016-03-30T01:33:00Z</dcterms:created>
  <dcterms:modified xsi:type="dcterms:W3CDTF">2016-04-04T16:49:00Z</dcterms:modified>
</cp:coreProperties>
</file>